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90D4D87" w14:textId="77777777" w:rsidR="00A500CF" w:rsidRPr="00A500CF" w:rsidRDefault="00A500CF" w:rsidP="00A500CF">
      <w:pPr>
        <w:spacing w:after="0"/>
        <w:rPr>
          <w:rFonts w:asciiTheme="majorHAnsi" w:eastAsia="Times New Roman" w:hAnsiTheme="majorHAnsi" w:cs="Calibri"/>
          <w:b/>
          <w:color w:val="000000"/>
          <w:sz w:val="20"/>
          <w:szCs w:val="20"/>
          <w:lang w:eastAsia="es-CO"/>
        </w:rPr>
      </w:pPr>
      <w:r w:rsidRPr="00A500CF">
        <w:rPr>
          <w:rFonts w:asciiTheme="majorHAnsi" w:eastAsia="Times New Roman" w:hAnsiTheme="majorHAnsi" w:cs="Calibri"/>
          <w:noProof/>
          <w:color w:val="000000"/>
          <w:sz w:val="20"/>
          <w:szCs w:val="20"/>
          <w:lang w:val="es-ES" w:eastAsia="es-ES"/>
        </w:rPr>
        <w:drawing>
          <wp:anchor distT="0" distB="0" distL="114300" distR="114300" simplePos="0" relativeHeight="251659264" behindDoc="0" locked="0" layoutInCell="1" allowOverlap="1" wp14:anchorId="67A1F5EC" wp14:editId="4B64422A">
            <wp:simplePos x="0" y="0"/>
            <wp:positionH relativeFrom="column">
              <wp:posOffset>-219075</wp:posOffset>
            </wp:positionH>
            <wp:positionV relativeFrom="paragraph">
              <wp:posOffset>0</wp:posOffset>
            </wp:positionV>
            <wp:extent cx="1043940" cy="1102360"/>
            <wp:effectExtent l="0" t="0" r="3810" b="254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043940" cy="11023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500CF">
        <w:rPr>
          <w:rFonts w:asciiTheme="majorHAnsi" w:eastAsia="Times New Roman" w:hAnsiTheme="majorHAnsi" w:cs="Calibri"/>
          <w:b/>
          <w:color w:val="000000"/>
          <w:sz w:val="20"/>
          <w:szCs w:val="20"/>
          <w:lang w:eastAsia="es-CO"/>
        </w:rPr>
        <w:t>UNIVERSIDAD DE LOS ANDES</w:t>
      </w:r>
    </w:p>
    <w:p w14:paraId="4E6405A4" w14:textId="77777777" w:rsidR="00A500CF" w:rsidRPr="00A500CF" w:rsidRDefault="00A500CF" w:rsidP="00A500CF">
      <w:pPr>
        <w:spacing w:after="0"/>
        <w:rPr>
          <w:rFonts w:asciiTheme="majorHAnsi" w:eastAsia="Times New Roman" w:hAnsiTheme="majorHAnsi" w:cs="Calibri"/>
          <w:b/>
          <w:color w:val="000000"/>
          <w:sz w:val="20"/>
          <w:szCs w:val="20"/>
          <w:lang w:eastAsia="es-CO"/>
        </w:rPr>
      </w:pPr>
      <w:r w:rsidRPr="00A500CF">
        <w:rPr>
          <w:rFonts w:asciiTheme="majorHAnsi" w:eastAsia="Times New Roman" w:hAnsiTheme="majorHAnsi" w:cs="Calibri"/>
          <w:b/>
          <w:color w:val="000000"/>
          <w:sz w:val="20"/>
          <w:szCs w:val="20"/>
          <w:lang w:eastAsia="es-CO"/>
        </w:rPr>
        <w:t>DEPARTAMENTO DE INGENIERÍA DE SISTEMAS Y COMPUTACIÓN</w:t>
      </w:r>
    </w:p>
    <w:p w14:paraId="6E3936FF" w14:textId="77777777" w:rsidR="00A500CF" w:rsidRPr="00A500CF" w:rsidRDefault="00A500CF" w:rsidP="00A500CF">
      <w:pPr>
        <w:spacing w:after="0"/>
        <w:rPr>
          <w:rFonts w:asciiTheme="majorHAnsi" w:eastAsia="Times New Roman" w:hAnsiTheme="majorHAnsi" w:cs="Calibri"/>
          <w:b/>
          <w:color w:val="000000"/>
          <w:sz w:val="20"/>
          <w:szCs w:val="20"/>
          <w:lang w:eastAsia="es-CO"/>
        </w:rPr>
      </w:pPr>
      <w:r>
        <w:rPr>
          <w:rFonts w:asciiTheme="majorHAnsi" w:eastAsia="Times New Roman" w:hAnsiTheme="majorHAnsi" w:cs="Calibri"/>
          <w:b/>
          <w:sz w:val="20"/>
          <w:szCs w:val="20"/>
          <w:lang w:eastAsia="es-CO"/>
        </w:rPr>
        <w:t>Caso 2</w:t>
      </w:r>
      <w:r w:rsidRPr="00A500CF">
        <w:rPr>
          <w:rFonts w:asciiTheme="majorHAnsi" w:eastAsia="Times New Roman" w:hAnsiTheme="majorHAnsi" w:cs="Calibri"/>
          <w:b/>
          <w:sz w:val="20"/>
          <w:szCs w:val="20"/>
          <w:lang w:eastAsia="es-CO"/>
        </w:rPr>
        <w:t xml:space="preserve"> </w:t>
      </w:r>
      <w:r w:rsidRPr="00A500CF">
        <w:rPr>
          <w:rFonts w:asciiTheme="majorHAnsi" w:eastAsia="Times New Roman" w:hAnsiTheme="majorHAnsi" w:cs="Calibri"/>
          <w:b/>
          <w:color w:val="000000"/>
          <w:sz w:val="20"/>
          <w:szCs w:val="20"/>
          <w:lang w:eastAsia="es-CO"/>
        </w:rPr>
        <w:t>‐ ISIS 2203 ‐ Infraestructura Computacional 2015-20</w:t>
      </w:r>
    </w:p>
    <w:p w14:paraId="23FFCD59" w14:textId="77777777" w:rsidR="00A500CF" w:rsidRPr="00A500CF" w:rsidRDefault="00A500CF" w:rsidP="00A500CF">
      <w:pPr>
        <w:spacing w:after="0"/>
        <w:jc w:val="both"/>
        <w:rPr>
          <w:rFonts w:asciiTheme="majorHAnsi" w:hAnsiTheme="majorHAnsi"/>
        </w:rPr>
      </w:pPr>
      <w:r w:rsidRPr="00A500CF">
        <w:rPr>
          <w:rFonts w:asciiTheme="majorHAnsi" w:hAnsiTheme="majorHAnsi"/>
          <w:b/>
        </w:rPr>
        <w:t>Profesor</w:t>
      </w:r>
      <w:r w:rsidRPr="00A500CF">
        <w:rPr>
          <w:rFonts w:asciiTheme="majorHAnsi" w:hAnsiTheme="majorHAnsi"/>
        </w:rPr>
        <w:t>:</w:t>
      </w:r>
      <w:r w:rsidRPr="00A500CF">
        <w:rPr>
          <w:rFonts w:asciiTheme="majorHAnsi" w:hAnsiTheme="majorHAnsi"/>
        </w:rPr>
        <w:tab/>
        <w:t xml:space="preserve">Rafael Gómez </w:t>
      </w:r>
    </w:p>
    <w:p w14:paraId="27759AC9" w14:textId="77777777" w:rsidR="00A500CF" w:rsidRPr="00A500CF" w:rsidRDefault="00A500CF" w:rsidP="00A500CF">
      <w:pPr>
        <w:spacing w:after="0"/>
        <w:jc w:val="both"/>
        <w:rPr>
          <w:rFonts w:asciiTheme="majorHAnsi" w:hAnsiTheme="majorHAnsi"/>
        </w:rPr>
      </w:pPr>
      <w:r w:rsidRPr="00A500CF">
        <w:rPr>
          <w:rFonts w:asciiTheme="majorHAnsi" w:hAnsiTheme="majorHAnsi"/>
          <w:b/>
        </w:rPr>
        <w:t>Profesora</w:t>
      </w:r>
      <w:r w:rsidRPr="00A500CF">
        <w:rPr>
          <w:rFonts w:asciiTheme="majorHAnsi" w:hAnsiTheme="majorHAnsi"/>
        </w:rPr>
        <w:t>:</w:t>
      </w:r>
      <w:r w:rsidRPr="00A500CF">
        <w:rPr>
          <w:rFonts w:asciiTheme="majorHAnsi" w:hAnsiTheme="majorHAnsi"/>
        </w:rPr>
        <w:tab/>
        <w:t xml:space="preserve">Sandra Rueda </w:t>
      </w:r>
    </w:p>
    <w:p w14:paraId="65BFE77C" w14:textId="77777777" w:rsidR="00A500CF" w:rsidRPr="00A500CF" w:rsidRDefault="00A500CF" w:rsidP="00A500CF">
      <w:pPr>
        <w:spacing w:after="0"/>
        <w:jc w:val="both"/>
        <w:rPr>
          <w:rFonts w:asciiTheme="majorHAnsi" w:hAnsiTheme="majorHAnsi"/>
        </w:rPr>
      </w:pPr>
    </w:p>
    <w:tbl>
      <w:tblPr>
        <w:tblStyle w:val="TableGrid"/>
        <w:tblW w:w="7782" w:type="dxa"/>
        <w:jc w:val="center"/>
        <w:tblBorders>
          <w:top w:val="single" w:sz="12" w:space="0" w:color="808080" w:themeColor="background1" w:themeShade="80"/>
          <w:left w:val="single" w:sz="12" w:space="0" w:color="808080" w:themeColor="background1" w:themeShade="80"/>
          <w:bottom w:val="single" w:sz="12" w:space="0" w:color="808080" w:themeColor="background1" w:themeShade="80"/>
          <w:right w:val="single" w:sz="12" w:space="0" w:color="808080" w:themeColor="background1" w:themeShade="80"/>
          <w:insideH w:val="single" w:sz="2" w:space="0" w:color="808080" w:themeColor="background1" w:themeShade="80"/>
          <w:insideV w:val="single" w:sz="2" w:space="0" w:color="808080" w:themeColor="background1" w:themeShade="80"/>
        </w:tblBorders>
        <w:tblLayout w:type="fixed"/>
        <w:tblLook w:val="04A0" w:firstRow="1" w:lastRow="0" w:firstColumn="1" w:lastColumn="0" w:noHBand="0" w:noVBand="1"/>
      </w:tblPr>
      <w:tblGrid>
        <w:gridCol w:w="3529"/>
        <w:gridCol w:w="1276"/>
        <w:gridCol w:w="1843"/>
        <w:gridCol w:w="1134"/>
      </w:tblGrid>
      <w:tr w:rsidR="00A500CF" w:rsidRPr="00A500CF" w14:paraId="44102FE3" w14:textId="77777777" w:rsidTr="00165517">
        <w:trPr>
          <w:trHeight w:val="277"/>
          <w:jc w:val="center"/>
        </w:trPr>
        <w:tc>
          <w:tcPr>
            <w:tcW w:w="3529" w:type="dxa"/>
            <w:tcBorders>
              <w:top w:val="single" w:sz="12" w:space="0" w:color="808080" w:themeColor="text1" w:themeTint="7F" w:themeShade="00"/>
              <w:bottom w:val="single" w:sz="12" w:space="0" w:color="808080" w:themeColor="text1" w:themeTint="7F" w:themeShade="00"/>
            </w:tcBorders>
            <w:vAlign w:val="center"/>
          </w:tcPr>
          <w:p w14:paraId="0E20716B" w14:textId="77777777" w:rsidR="00A500CF" w:rsidRPr="00A500CF" w:rsidRDefault="00A500CF" w:rsidP="00165517">
            <w:pPr>
              <w:jc w:val="center"/>
              <w:rPr>
                <w:rFonts w:asciiTheme="majorHAnsi" w:eastAsia="Times New Roman" w:hAnsiTheme="majorHAnsi" w:cs="Calibri"/>
                <w:b/>
                <w:color w:val="000000"/>
                <w:sz w:val="20"/>
                <w:szCs w:val="20"/>
                <w:lang w:eastAsia="es-CO"/>
              </w:rPr>
            </w:pPr>
            <w:r w:rsidRPr="00A500CF">
              <w:rPr>
                <w:rFonts w:asciiTheme="majorHAnsi" w:eastAsia="Times New Roman" w:hAnsiTheme="majorHAnsi" w:cs="Calibri"/>
                <w:b/>
                <w:color w:val="000000"/>
                <w:sz w:val="20"/>
                <w:szCs w:val="20"/>
                <w:lang w:eastAsia="es-CO"/>
              </w:rPr>
              <w:t>NOMBRE</w:t>
            </w:r>
          </w:p>
        </w:tc>
        <w:tc>
          <w:tcPr>
            <w:tcW w:w="1276" w:type="dxa"/>
            <w:tcBorders>
              <w:top w:val="single" w:sz="12" w:space="0" w:color="808080" w:themeColor="text1" w:themeTint="7F" w:themeShade="00"/>
              <w:bottom w:val="single" w:sz="12" w:space="0" w:color="808080" w:themeColor="text1" w:themeTint="7F" w:themeShade="00"/>
            </w:tcBorders>
            <w:vAlign w:val="center"/>
          </w:tcPr>
          <w:p w14:paraId="0DABC288" w14:textId="77777777" w:rsidR="00A500CF" w:rsidRPr="00A500CF" w:rsidRDefault="00A500CF" w:rsidP="00165517">
            <w:pPr>
              <w:jc w:val="center"/>
              <w:rPr>
                <w:rFonts w:asciiTheme="majorHAnsi" w:eastAsia="Times New Roman" w:hAnsiTheme="majorHAnsi" w:cs="Calibri"/>
                <w:color w:val="000000"/>
                <w:sz w:val="20"/>
                <w:szCs w:val="20"/>
                <w:lang w:eastAsia="es-CO"/>
              </w:rPr>
            </w:pPr>
            <w:r w:rsidRPr="00A500CF">
              <w:rPr>
                <w:rFonts w:asciiTheme="majorHAnsi" w:eastAsia="Times New Roman" w:hAnsiTheme="majorHAnsi" w:cs="Calibri"/>
                <w:b/>
                <w:color w:val="000000"/>
                <w:sz w:val="20"/>
                <w:szCs w:val="20"/>
                <w:lang w:eastAsia="es-CO"/>
              </w:rPr>
              <w:t>CÓDIGO</w:t>
            </w:r>
          </w:p>
        </w:tc>
        <w:tc>
          <w:tcPr>
            <w:tcW w:w="1843" w:type="dxa"/>
            <w:tcBorders>
              <w:top w:val="single" w:sz="12" w:space="0" w:color="808080" w:themeColor="text1" w:themeTint="7F" w:themeShade="00"/>
              <w:bottom w:val="single" w:sz="12" w:space="0" w:color="808080" w:themeColor="text1" w:themeTint="7F" w:themeShade="00"/>
            </w:tcBorders>
            <w:vAlign w:val="center"/>
          </w:tcPr>
          <w:p w14:paraId="115298C7" w14:textId="77777777" w:rsidR="00A500CF" w:rsidRPr="00A500CF" w:rsidRDefault="00A500CF" w:rsidP="00165517">
            <w:pPr>
              <w:jc w:val="center"/>
              <w:rPr>
                <w:rFonts w:asciiTheme="majorHAnsi" w:eastAsia="Times New Roman" w:hAnsiTheme="majorHAnsi" w:cs="Calibri"/>
                <w:b/>
                <w:color w:val="000000"/>
                <w:sz w:val="20"/>
                <w:szCs w:val="20"/>
                <w:lang w:eastAsia="es-CO"/>
              </w:rPr>
            </w:pPr>
            <w:r w:rsidRPr="00A500CF">
              <w:rPr>
                <w:rFonts w:asciiTheme="majorHAnsi" w:eastAsia="Times New Roman" w:hAnsiTheme="majorHAnsi" w:cs="Calibri"/>
                <w:b/>
                <w:color w:val="000000"/>
                <w:sz w:val="20"/>
                <w:szCs w:val="20"/>
                <w:lang w:eastAsia="es-CO"/>
              </w:rPr>
              <w:t>LOGIN</w:t>
            </w:r>
          </w:p>
        </w:tc>
        <w:tc>
          <w:tcPr>
            <w:tcW w:w="1134" w:type="dxa"/>
            <w:tcBorders>
              <w:top w:val="single" w:sz="12" w:space="0" w:color="808080" w:themeColor="text1" w:themeTint="7F" w:themeShade="00"/>
              <w:bottom w:val="single" w:sz="12" w:space="0" w:color="808080" w:themeColor="text1" w:themeTint="7F" w:themeShade="00"/>
            </w:tcBorders>
            <w:vAlign w:val="center"/>
          </w:tcPr>
          <w:p w14:paraId="28BBB4B4" w14:textId="77777777" w:rsidR="00A500CF" w:rsidRPr="00A500CF" w:rsidRDefault="00A500CF" w:rsidP="00165517">
            <w:pPr>
              <w:jc w:val="center"/>
              <w:rPr>
                <w:rFonts w:asciiTheme="majorHAnsi" w:eastAsia="Times New Roman" w:hAnsiTheme="majorHAnsi" w:cs="Calibri"/>
                <w:b/>
                <w:color w:val="000000"/>
                <w:sz w:val="20"/>
                <w:szCs w:val="20"/>
                <w:lang w:eastAsia="es-CO"/>
              </w:rPr>
            </w:pPr>
            <w:r w:rsidRPr="00A500CF">
              <w:rPr>
                <w:rFonts w:asciiTheme="majorHAnsi" w:eastAsia="Times New Roman" w:hAnsiTheme="majorHAnsi" w:cs="Calibri"/>
                <w:b/>
                <w:color w:val="000000"/>
                <w:sz w:val="20"/>
                <w:szCs w:val="20"/>
                <w:lang w:eastAsia="es-CO"/>
              </w:rPr>
              <w:t>ENTREGA SICUA</w:t>
            </w:r>
          </w:p>
        </w:tc>
      </w:tr>
      <w:tr w:rsidR="00A500CF" w:rsidRPr="00A500CF" w14:paraId="16E2CDCC" w14:textId="77777777" w:rsidTr="00165517">
        <w:trPr>
          <w:trHeight w:val="60"/>
          <w:jc w:val="center"/>
        </w:trPr>
        <w:tc>
          <w:tcPr>
            <w:tcW w:w="3529" w:type="dxa"/>
            <w:tcBorders>
              <w:top w:val="single" w:sz="12" w:space="0" w:color="808080" w:themeColor="text1" w:themeTint="7F" w:themeShade="00"/>
            </w:tcBorders>
            <w:vAlign w:val="center"/>
          </w:tcPr>
          <w:p w14:paraId="3C09F0C8" w14:textId="77777777" w:rsidR="00A500CF" w:rsidRPr="00A500CF" w:rsidRDefault="00A500CF" w:rsidP="00165517">
            <w:pPr>
              <w:jc w:val="center"/>
              <w:rPr>
                <w:rFonts w:asciiTheme="majorHAnsi" w:eastAsia="Times New Roman" w:hAnsiTheme="majorHAnsi" w:cs="Calibri"/>
                <w:color w:val="000000"/>
                <w:lang w:eastAsia="es-CO"/>
              </w:rPr>
            </w:pPr>
            <w:proofErr w:type="spellStart"/>
            <w:r w:rsidRPr="00A500CF">
              <w:rPr>
                <w:rFonts w:asciiTheme="majorHAnsi" w:eastAsia="Calibri,Times New Roman" w:hAnsiTheme="majorHAnsi" w:cs="Calibri,Times New Roman"/>
                <w:color w:val="000000"/>
                <w:lang w:eastAsia="es-CO"/>
              </w:rPr>
              <w:t>Anamaría</w:t>
            </w:r>
            <w:proofErr w:type="spellEnd"/>
            <w:r w:rsidRPr="00A500CF">
              <w:rPr>
                <w:rFonts w:asciiTheme="majorHAnsi" w:eastAsia="Calibri,Times New Roman" w:hAnsiTheme="majorHAnsi" w:cs="Calibri,Times New Roman"/>
                <w:color w:val="000000"/>
                <w:lang w:eastAsia="es-CO"/>
              </w:rPr>
              <w:t xml:space="preserve"> Irmgard  Mojica Hanke</w:t>
            </w:r>
          </w:p>
        </w:tc>
        <w:tc>
          <w:tcPr>
            <w:tcW w:w="1276" w:type="dxa"/>
            <w:tcBorders>
              <w:top w:val="single" w:sz="12" w:space="0" w:color="808080" w:themeColor="text1" w:themeTint="7F" w:themeShade="00"/>
            </w:tcBorders>
            <w:vAlign w:val="center"/>
          </w:tcPr>
          <w:p w14:paraId="6466EFE9" w14:textId="77777777" w:rsidR="00A500CF" w:rsidRPr="00A500CF" w:rsidRDefault="00A500CF" w:rsidP="00165517">
            <w:pPr>
              <w:jc w:val="center"/>
              <w:rPr>
                <w:rFonts w:asciiTheme="majorHAnsi" w:eastAsia="Times New Roman" w:hAnsiTheme="majorHAnsi" w:cs="Calibri"/>
                <w:color w:val="000000"/>
                <w:lang w:eastAsia="es-CO"/>
              </w:rPr>
            </w:pPr>
            <w:r w:rsidRPr="00A500CF">
              <w:rPr>
                <w:rFonts w:asciiTheme="majorHAnsi" w:hAnsiTheme="majorHAnsi"/>
              </w:rPr>
              <w:t>201316580</w:t>
            </w:r>
          </w:p>
        </w:tc>
        <w:tc>
          <w:tcPr>
            <w:tcW w:w="1843" w:type="dxa"/>
            <w:tcBorders>
              <w:top w:val="single" w:sz="12" w:space="0" w:color="808080" w:themeColor="text1" w:themeTint="7F" w:themeShade="00"/>
            </w:tcBorders>
          </w:tcPr>
          <w:p w14:paraId="5C0EB3E1" w14:textId="77777777" w:rsidR="00A500CF" w:rsidRPr="00A500CF" w:rsidRDefault="00A500CF" w:rsidP="00165517">
            <w:pPr>
              <w:jc w:val="center"/>
              <w:rPr>
                <w:rFonts w:asciiTheme="majorHAnsi" w:eastAsia="Times New Roman" w:hAnsiTheme="majorHAnsi" w:cs="Calibri"/>
                <w:color w:val="000000"/>
                <w:lang w:eastAsia="es-CO"/>
              </w:rPr>
            </w:pPr>
            <w:r w:rsidRPr="00A500CF">
              <w:rPr>
                <w:rFonts w:asciiTheme="majorHAnsi" w:hAnsiTheme="majorHAnsi"/>
              </w:rPr>
              <w:t>ai.mojica10</w:t>
            </w:r>
          </w:p>
        </w:tc>
        <w:tc>
          <w:tcPr>
            <w:tcW w:w="1134" w:type="dxa"/>
            <w:tcBorders>
              <w:top w:val="single" w:sz="12" w:space="0" w:color="808080" w:themeColor="text1" w:themeTint="7F" w:themeShade="00"/>
            </w:tcBorders>
            <w:vAlign w:val="center"/>
          </w:tcPr>
          <w:p w14:paraId="3B17B0B4" w14:textId="77777777" w:rsidR="00A500CF" w:rsidRPr="00A500CF" w:rsidRDefault="00A500CF" w:rsidP="00165517">
            <w:pPr>
              <w:jc w:val="center"/>
              <w:rPr>
                <w:rFonts w:asciiTheme="majorHAnsi" w:eastAsia="Times New Roman" w:hAnsiTheme="majorHAnsi" w:cs="Calibri"/>
                <w:color w:val="000000"/>
                <w:lang w:eastAsia="es-CO"/>
              </w:rPr>
            </w:pPr>
          </w:p>
        </w:tc>
      </w:tr>
      <w:tr w:rsidR="00A500CF" w:rsidRPr="00A500CF" w14:paraId="2216E070" w14:textId="77777777" w:rsidTr="00165517">
        <w:trPr>
          <w:trHeight w:val="222"/>
          <w:jc w:val="center"/>
        </w:trPr>
        <w:tc>
          <w:tcPr>
            <w:tcW w:w="3529" w:type="dxa"/>
          </w:tcPr>
          <w:p w14:paraId="15FDCDE0" w14:textId="77777777" w:rsidR="00A500CF" w:rsidRPr="00A500CF" w:rsidRDefault="00A500CF" w:rsidP="00165517">
            <w:pPr>
              <w:jc w:val="center"/>
              <w:rPr>
                <w:rFonts w:asciiTheme="majorHAnsi" w:eastAsia="Times New Roman" w:hAnsiTheme="majorHAnsi" w:cs="Calibri"/>
                <w:color w:val="000000"/>
                <w:lang w:eastAsia="es-CO"/>
              </w:rPr>
            </w:pPr>
            <w:r w:rsidRPr="00A500CF">
              <w:rPr>
                <w:rFonts w:asciiTheme="majorHAnsi" w:eastAsia="Times New Roman" w:hAnsiTheme="majorHAnsi" w:cs="Calibri"/>
                <w:color w:val="000000"/>
                <w:lang w:eastAsia="es-CO"/>
              </w:rPr>
              <w:t>Claudia Daniela Bedoya Motta</w:t>
            </w:r>
          </w:p>
        </w:tc>
        <w:tc>
          <w:tcPr>
            <w:tcW w:w="1276" w:type="dxa"/>
          </w:tcPr>
          <w:p w14:paraId="44CFB7C8" w14:textId="77777777" w:rsidR="00A500CF" w:rsidRPr="00A500CF" w:rsidRDefault="00A500CF" w:rsidP="00165517">
            <w:pPr>
              <w:jc w:val="center"/>
              <w:rPr>
                <w:rFonts w:asciiTheme="majorHAnsi" w:eastAsia="Times New Roman" w:hAnsiTheme="majorHAnsi" w:cs="Calibri"/>
                <w:color w:val="000000"/>
                <w:lang w:eastAsia="es-CO"/>
              </w:rPr>
            </w:pPr>
            <w:r w:rsidRPr="00A500CF">
              <w:rPr>
                <w:rFonts w:asciiTheme="majorHAnsi" w:eastAsia="Times New Roman" w:hAnsiTheme="majorHAnsi" w:cs="Calibri"/>
                <w:color w:val="000000"/>
                <w:lang w:eastAsia="es-CO"/>
              </w:rPr>
              <w:t>201211241</w:t>
            </w:r>
          </w:p>
        </w:tc>
        <w:tc>
          <w:tcPr>
            <w:tcW w:w="1843" w:type="dxa"/>
          </w:tcPr>
          <w:p w14:paraId="6FCA5057" w14:textId="77777777" w:rsidR="00A500CF" w:rsidRPr="00A500CF" w:rsidRDefault="00A500CF" w:rsidP="00165517">
            <w:pPr>
              <w:jc w:val="center"/>
              <w:rPr>
                <w:rFonts w:asciiTheme="majorHAnsi" w:eastAsia="Times New Roman" w:hAnsiTheme="majorHAnsi" w:cs="Calibri"/>
                <w:color w:val="000000"/>
                <w:lang w:eastAsia="es-CO"/>
              </w:rPr>
            </w:pPr>
            <w:r w:rsidRPr="00A500CF">
              <w:rPr>
                <w:rFonts w:asciiTheme="majorHAnsi" w:eastAsia="Times New Roman" w:hAnsiTheme="majorHAnsi" w:cs="Calibri"/>
                <w:color w:val="000000"/>
                <w:lang w:eastAsia="es-CO"/>
              </w:rPr>
              <w:t>cd.bedoya212</w:t>
            </w:r>
          </w:p>
        </w:tc>
        <w:tc>
          <w:tcPr>
            <w:tcW w:w="1134" w:type="dxa"/>
          </w:tcPr>
          <w:p w14:paraId="3F790DE5" w14:textId="77777777" w:rsidR="00A500CF" w:rsidRPr="00A500CF" w:rsidRDefault="00A500CF" w:rsidP="00165517">
            <w:pPr>
              <w:jc w:val="center"/>
              <w:rPr>
                <w:rFonts w:asciiTheme="majorHAnsi" w:eastAsia="Times New Roman" w:hAnsiTheme="majorHAnsi" w:cs="Calibri"/>
                <w:color w:val="000000"/>
                <w:lang w:eastAsia="es-CO"/>
              </w:rPr>
            </w:pPr>
          </w:p>
        </w:tc>
      </w:tr>
    </w:tbl>
    <w:p w14:paraId="62ACDEC9" w14:textId="77777777" w:rsidR="00165517" w:rsidRDefault="00165517"/>
    <w:p w14:paraId="1CEBA468" w14:textId="77777777" w:rsidR="00A500CF" w:rsidRDefault="00A500CF"/>
    <w:p w14:paraId="170EE607" w14:textId="77777777" w:rsidR="00BE1B4D" w:rsidRDefault="00BE1B4D">
      <w:pPr>
        <w:pStyle w:val="TOCHeading"/>
        <w:rPr>
          <w:rFonts w:asciiTheme="minorHAnsi" w:eastAsiaTheme="minorHAnsi" w:hAnsiTheme="minorHAnsi" w:cstheme="minorBidi"/>
          <w:color w:val="auto"/>
          <w:sz w:val="22"/>
          <w:szCs w:val="22"/>
          <w:lang w:val="es-CO"/>
        </w:rPr>
      </w:pPr>
    </w:p>
    <w:p w14:paraId="319B4F85" w14:textId="77777777" w:rsidR="00BE1B4D" w:rsidRDefault="00BE1B4D">
      <w:pPr>
        <w:pStyle w:val="TOCHeading"/>
        <w:rPr>
          <w:rFonts w:asciiTheme="minorHAnsi" w:eastAsiaTheme="minorHAnsi" w:hAnsiTheme="minorHAnsi" w:cstheme="minorBidi"/>
          <w:color w:val="auto"/>
          <w:sz w:val="22"/>
          <w:szCs w:val="22"/>
          <w:lang w:val="es-CO"/>
        </w:rPr>
      </w:pPr>
    </w:p>
    <w:p w14:paraId="2E4664E7" w14:textId="77777777" w:rsidR="00BE1B4D" w:rsidRDefault="00BE1B4D">
      <w:pPr>
        <w:pStyle w:val="TOCHeading"/>
        <w:rPr>
          <w:rFonts w:asciiTheme="minorHAnsi" w:eastAsiaTheme="minorHAnsi" w:hAnsiTheme="minorHAnsi" w:cstheme="minorBidi"/>
          <w:color w:val="auto"/>
          <w:sz w:val="22"/>
          <w:szCs w:val="22"/>
          <w:lang w:val="es-CO"/>
        </w:rPr>
      </w:pPr>
    </w:p>
    <w:p w14:paraId="5D99C59D" w14:textId="77777777" w:rsidR="00BE1B4D" w:rsidRDefault="00BE1B4D" w:rsidP="00BE1B4D"/>
    <w:p w14:paraId="6F3EEDC0" w14:textId="77777777" w:rsidR="00BE1B4D" w:rsidRDefault="00BE1B4D" w:rsidP="00BE1B4D"/>
    <w:p w14:paraId="5C33D729" w14:textId="77777777" w:rsidR="00BE1B4D" w:rsidRDefault="00BE1B4D" w:rsidP="00BE1B4D"/>
    <w:p w14:paraId="4BD215D6" w14:textId="77777777" w:rsidR="00BE1B4D" w:rsidRDefault="00BE1B4D" w:rsidP="00BE1B4D"/>
    <w:p w14:paraId="559C99B1" w14:textId="77777777" w:rsidR="00BE1B4D" w:rsidRPr="00BE1B4D" w:rsidRDefault="00BE1B4D" w:rsidP="00BE1B4D"/>
    <w:p w14:paraId="73C10B2A" w14:textId="77777777" w:rsidR="00BE1B4D" w:rsidRDefault="00BE1B4D">
      <w:pPr>
        <w:pStyle w:val="TOCHeading"/>
        <w:rPr>
          <w:rFonts w:asciiTheme="minorHAnsi" w:eastAsiaTheme="minorHAnsi" w:hAnsiTheme="minorHAnsi" w:cstheme="minorBidi"/>
          <w:color w:val="auto"/>
          <w:sz w:val="22"/>
          <w:szCs w:val="22"/>
          <w:lang w:val="es-CO"/>
        </w:rPr>
      </w:pPr>
    </w:p>
    <w:p w14:paraId="4FD651BA" w14:textId="77777777" w:rsidR="00BE1B4D" w:rsidRDefault="00BE1B4D">
      <w:pPr>
        <w:pStyle w:val="TOCHeading"/>
        <w:rPr>
          <w:rFonts w:asciiTheme="minorHAnsi" w:eastAsiaTheme="minorHAnsi" w:hAnsiTheme="minorHAnsi" w:cstheme="minorBidi"/>
          <w:color w:val="auto"/>
          <w:sz w:val="22"/>
          <w:szCs w:val="22"/>
          <w:lang w:val="es-CO"/>
        </w:rPr>
      </w:pPr>
    </w:p>
    <w:p w14:paraId="6C0A35FE" w14:textId="77777777" w:rsidR="00BE1B4D" w:rsidRDefault="00BE1B4D">
      <w:pPr>
        <w:pStyle w:val="TOCHeading"/>
        <w:rPr>
          <w:rFonts w:asciiTheme="minorHAnsi" w:eastAsiaTheme="minorHAnsi" w:hAnsiTheme="minorHAnsi" w:cstheme="minorBidi"/>
          <w:color w:val="auto"/>
          <w:sz w:val="22"/>
          <w:szCs w:val="22"/>
          <w:lang w:val="es-CO"/>
        </w:rPr>
      </w:pPr>
    </w:p>
    <w:p w14:paraId="5EC640EA" w14:textId="77777777" w:rsidR="00BE1B4D" w:rsidRDefault="00BE1B4D" w:rsidP="00BE1B4D"/>
    <w:p w14:paraId="76B543B8" w14:textId="77777777" w:rsidR="00BE1B4D" w:rsidRDefault="00BE1B4D" w:rsidP="00BE1B4D"/>
    <w:p w14:paraId="22F3ED92" w14:textId="77777777" w:rsidR="00BE1B4D" w:rsidRDefault="00BE1B4D" w:rsidP="00BE1B4D"/>
    <w:p w14:paraId="02EDBA1B" w14:textId="77777777" w:rsidR="00BE1B4D" w:rsidRDefault="00BE1B4D" w:rsidP="00BE1B4D"/>
    <w:p w14:paraId="75095CE5" w14:textId="77777777" w:rsidR="00BE1B4D" w:rsidRDefault="00BE1B4D" w:rsidP="00BE1B4D"/>
    <w:p w14:paraId="033DBB27" w14:textId="77777777" w:rsidR="00BE1B4D" w:rsidRDefault="00BE1B4D" w:rsidP="00BE1B4D"/>
    <w:p w14:paraId="7241783E" w14:textId="77777777" w:rsidR="00BE1B4D" w:rsidRDefault="00BE1B4D" w:rsidP="00BE1B4D"/>
    <w:p w14:paraId="54AEE1C1" w14:textId="77777777" w:rsidR="00BE1B4D" w:rsidRDefault="00BE1B4D" w:rsidP="00BE1B4D"/>
    <w:p w14:paraId="54178400" w14:textId="77777777" w:rsidR="00BE1B4D" w:rsidRDefault="00BE1B4D" w:rsidP="00BE1B4D"/>
    <w:p w14:paraId="252FDA81" w14:textId="77777777" w:rsidR="00BE1B4D" w:rsidRPr="00BE1B4D" w:rsidRDefault="00BE1B4D" w:rsidP="00BE1B4D">
      <w:pPr>
        <w:pStyle w:val="Title"/>
        <w:jc w:val="center"/>
        <w:rPr>
          <w:color w:val="002060"/>
        </w:rPr>
      </w:pPr>
      <w:r w:rsidRPr="00BE1B4D">
        <w:rPr>
          <w:color w:val="002060"/>
        </w:rPr>
        <w:lastRenderedPageBreak/>
        <w:t xml:space="preserve">Caso de Estudio – Canales Seguros </w:t>
      </w:r>
    </w:p>
    <w:p w14:paraId="37DE4CEC" w14:textId="77777777" w:rsidR="00BE1B4D" w:rsidRPr="00BE1B4D" w:rsidRDefault="00BE1B4D" w:rsidP="00BE1B4D">
      <w:pPr>
        <w:pStyle w:val="Title"/>
        <w:jc w:val="center"/>
        <w:rPr>
          <w:color w:val="002060"/>
        </w:rPr>
      </w:pPr>
      <w:r w:rsidRPr="00BE1B4D">
        <w:rPr>
          <w:color w:val="002060"/>
          <w:sz w:val="40"/>
          <w:szCs w:val="40"/>
        </w:rPr>
        <w:t>Sistema de Gestión Empresarial y Operativa de una Compañía Transportadora</w:t>
      </w:r>
    </w:p>
    <w:sdt>
      <w:sdtPr>
        <w:rPr>
          <w:rFonts w:asciiTheme="minorHAnsi" w:eastAsiaTheme="minorHAnsi" w:hAnsiTheme="minorHAnsi" w:cstheme="minorBidi"/>
          <w:color w:val="auto"/>
          <w:sz w:val="22"/>
          <w:szCs w:val="22"/>
          <w:lang w:val="es-CO"/>
        </w:rPr>
        <w:id w:val="-94406526"/>
        <w:docPartObj>
          <w:docPartGallery w:val="Table of Contents"/>
          <w:docPartUnique/>
        </w:docPartObj>
      </w:sdtPr>
      <w:sdtEndPr>
        <w:rPr>
          <w:b/>
          <w:bCs/>
          <w:noProof/>
        </w:rPr>
      </w:sdtEndPr>
      <w:sdtContent>
        <w:p w14:paraId="6639CD34" w14:textId="77777777" w:rsidR="00A500CF" w:rsidRPr="008D0CD6" w:rsidRDefault="00BE1B4D">
          <w:pPr>
            <w:pStyle w:val="TOCHeading"/>
          </w:pPr>
          <w:proofErr w:type="spellStart"/>
          <w:r>
            <w:t>Tabla</w:t>
          </w:r>
          <w:proofErr w:type="spellEnd"/>
          <w:r>
            <w:t xml:space="preserve"> de</w:t>
          </w:r>
          <w:r w:rsidR="00A500CF" w:rsidRPr="008D0CD6">
            <w:t xml:space="preserve"> </w:t>
          </w:r>
          <w:proofErr w:type="spellStart"/>
          <w:r w:rsidR="00A500CF" w:rsidRPr="008D0CD6">
            <w:t>Conte</w:t>
          </w:r>
          <w:r>
            <w:t>nidos</w:t>
          </w:r>
          <w:proofErr w:type="spellEnd"/>
        </w:p>
        <w:p w14:paraId="52822B11" w14:textId="77777777" w:rsidR="00BE1B4D" w:rsidRDefault="00A500CF">
          <w:pPr>
            <w:pStyle w:val="TOC1"/>
            <w:tabs>
              <w:tab w:val="right" w:leader="dot" w:pos="8828"/>
            </w:tabs>
            <w:rPr>
              <w:rFonts w:eastAsiaTheme="minorEastAsia"/>
              <w:noProof/>
              <w:lang w:eastAsia="es-CO"/>
            </w:rPr>
          </w:pPr>
          <w:r w:rsidRPr="008D0CD6">
            <w:rPr>
              <w:rFonts w:asciiTheme="majorHAnsi" w:hAnsiTheme="majorHAnsi"/>
            </w:rPr>
            <w:fldChar w:fldCharType="begin"/>
          </w:r>
          <w:r w:rsidRPr="008D0CD6">
            <w:rPr>
              <w:rFonts w:asciiTheme="majorHAnsi" w:hAnsiTheme="majorHAnsi"/>
              <w:lang w:val="en-US"/>
            </w:rPr>
            <w:instrText xml:space="preserve"> TOC \o "1-3" \h \z \u </w:instrText>
          </w:r>
          <w:r w:rsidRPr="008D0CD6">
            <w:rPr>
              <w:rFonts w:asciiTheme="majorHAnsi" w:hAnsiTheme="majorHAnsi"/>
            </w:rPr>
            <w:fldChar w:fldCharType="separate"/>
          </w:r>
          <w:hyperlink w:anchor="_Toc432442255" w:history="1">
            <w:r w:rsidR="00BE1B4D" w:rsidRPr="00A802B0">
              <w:rPr>
                <w:rStyle w:val="Hyperlink"/>
                <w:noProof/>
                <w:lang w:val="en-US"/>
              </w:rPr>
              <w:t>Introducción</w:t>
            </w:r>
            <w:r w:rsidR="00BE1B4D">
              <w:rPr>
                <w:noProof/>
                <w:webHidden/>
              </w:rPr>
              <w:tab/>
            </w:r>
            <w:r w:rsidR="00BE1B4D">
              <w:rPr>
                <w:noProof/>
                <w:webHidden/>
              </w:rPr>
              <w:fldChar w:fldCharType="begin"/>
            </w:r>
            <w:r w:rsidR="00BE1B4D">
              <w:rPr>
                <w:noProof/>
                <w:webHidden/>
              </w:rPr>
              <w:instrText xml:space="preserve"> PAGEREF _Toc432442255 \h </w:instrText>
            </w:r>
            <w:r w:rsidR="00BE1B4D">
              <w:rPr>
                <w:noProof/>
                <w:webHidden/>
              </w:rPr>
            </w:r>
            <w:r w:rsidR="00BE1B4D">
              <w:rPr>
                <w:noProof/>
                <w:webHidden/>
              </w:rPr>
              <w:fldChar w:fldCharType="separate"/>
            </w:r>
            <w:r w:rsidR="00BE1B4D">
              <w:rPr>
                <w:noProof/>
                <w:webHidden/>
              </w:rPr>
              <w:t>2</w:t>
            </w:r>
            <w:r w:rsidR="00BE1B4D">
              <w:rPr>
                <w:noProof/>
                <w:webHidden/>
              </w:rPr>
              <w:fldChar w:fldCharType="end"/>
            </w:r>
          </w:hyperlink>
        </w:p>
        <w:p w14:paraId="66BB0995" w14:textId="77777777" w:rsidR="00BE1B4D" w:rsidRDefault="00E2785B">
          <w:pPr>
            <w:pStyle w:val="TOC1"/>
            <w:tabs>
              <w:tab w:val="right" w:leader="dot" w:pos="8828"/>
            </w:tabs>
            <w:rPr>
              <w:rFonts w:eastAsiaTheme="minorEastAsia"/>
              <w:noProof/>
              <w:lang w:eastAsia="es-CO"/>
            </w:rPr>
          </w:pPr>
          <w:hyperlink w:anchor="_Toc432442256" w:history="1">
            <w:r w:rsidR="00BE1B4D" w:rsidRPr="00A802B0">
              <w:rPr>
                <w:rStyle w:val="Hyperlink"/>
                <w:noProof/>
              </w:rPr>
              <w:t>Objetivos</w:t>
            </w:r>
            <w:r w:rsidR="00BE1B4D">
              <w:rPr>
                <w:noProof/>
                <w:webHidden/>
              </w:rPr>
              <w:tab/>
            </w:r>
            <w:r w:rsidR="00BE1B4D">
              <w:rPr>
                <w:noProof/>
                <w:webHidden/>
              </w:rPr>
              <w:fldChar w:fldCharType="begin"/>
            </w:r>
            <w:r w:rsidR="00BE1B4D">
              <w:rPr>
                <w:noProof/>
                <w:webHidden/>
              </w:rPr>
              <w:instrText xml:space="preserve"> PAGEREF _Toc432442256 \h </w:instrText>
            </w:r>
            <w:r w:rsidR="00BE1B4D">
              <w:rPr>
                <w:noProof/>
                <w:webHidden/>
              </w:rPr>
            </w:r>
            <w:r w:rsidR="00BE1B4D">
              <w:rPr>
                <w:noProof/>
                <w:webHidden/>
              </w:rPr>
              <w:fldChar w:fldCharType="separate"/>
            </w:r>
            <w:r w:rsidR="00BE1B4D">
              <w:rPr>
                <w:noProof/>
                <w:webHidden/>
              </w:rPr>
              <w:t>2</w:t>
            </w:r>
            <w:r w:rsidR="00BE1B4D">
              <w:rPr>
                <w:noProof/>
                <w:webHidden/>
              </w:rPr>
              <w:fldChar w:fldCharType="end"/>
            </w:r>
          </w:hyperlink>
        </w:p>
        <w:p w14:paraId="306B943D" w14:textId="77777777" w:rsidR="00BE1B4D" w:rsidRDefault="00E2785B">
          <w:pPr>
            <w:pStyle w:val="TOC1"/>
            <w:tabs>
              <w:tab w:val="right" w:leader="dot" w:pos="8828"/>
            </w:tabs>
            <w:rPr>
              <w:rFonts w:eastAsiaTheme="minorEastAsia"/>
              <w:noProof/>
              <w:lang w:eastAsia="es-CO"/>
            </w:rPr>
          </w:pPr>
          <w:hyperlink w:anchor="_Toc432442257" w:history="1">
            <w:r w:rsidR="00BE1B4D" w:rsidRPr="00A802B0">
              <w:rPr>
                <w:rStyle w:val="Hyperlink"/>
                <w:noProof/>
              </w:rPr>
              <w:t>Análisis y Entendimiento del Problema</w:t>
            </w:r>
            <w:r w:rsidR="00BE1B4D">
              <w:rPr>
                <w:noProof/>
                <w:webHidden/>
              </w:rPr>
              <w:tab/>
            </w:r>
            <w:r w:rsidR="00BE1B4D">
              <w:rPr>
                <w:noProof/>
                <w:webHidden/>
              </w:rPr>
              <w:fldChar w:fldCharType="begin"/>
            </w:r>
            <w:r w:rsidR="00BE1B4D">
              <w:rPr>
                <w:noProof/>
                <w:webHidden/>
              </w:rPr>
              <w:instrText xml:space="preserve"> PAGEREF _Toc432442257 \h </w:instrText>
            </w:r>
            <w:r w:rsidR="00BE1B4D">
              <w:rPr>
                <w:noProof/>
                <w:webHidden/>
              </w:rPr>
            </w:r>
            <w:r w:rsidR="00BE1B4D">
              <w:rPr>
                <w:noProof/>
                <w:webHidden/>
              </w:rPr>
              <w:fldChar w:fldCharType="separate"/>
            </w:r>
            <w:r w:rsidR="00BE1B4D">
              <w:rPr>
                <w:noProof/>
                <w:webHidden/>
              </w:rPr>
              <w:t>2</w:t>
            </w:r>
            <w:r w:rsidR="00BE1B4D">
              <w:rPr>
                <w:noProof/>
                <w:webHidden/>
              </w:rPr>
              <w:fldChar w:fldCharType="end"/>
            </w:r>
          </w:hyperlink>
        </w:p>
        <w:p w14:paraId="2A22AC59" w14:textId="77777777" w:rsidR="00BE1B4D" w:rsidRDefault="00E2785B">
          <w:pPr>
            <w:pStyle w:val="TOC1"/>
            <w:tabs>
              <w:tab w:val="right" w:leader="dot" w:pos="8828"/>
            </w:tabs>
            <w:rPr>
              <w:rFonts w:eastAsiaTheme="minorEastAsia"/>
              <w:noProof/>
              <w:lang w:eastAsia="es-CO"/>
            </w:rPr>
          </w:pPr>
          <w:hyperlink w:anchor="_Toc432442258" w:history="1">
            <w:r w:rsidR="00BE1B4D" w:rsidRPr="00A802B0">
              <w:rPr>
                <w:rStyle w:val="Hyperlink"/>
                <w:noProof/>
              </w:rPr>
              <w:t>Propuesta de Soluciones</w:t>
            </w:r>
            <w:r w:rsidR="00BE1B4D">
              <w:rPr>
                <w:noProof/>
                <w:webHidden/>
              </w:rPr>
              <w:tab/>
            </w:r>
            <w:r w:rsidR="00BE1B4D">
              <w:rPr>
                <w:noProof/>
                <w:webHidden/>
              </w:rPr>
              <w:fldChar w:fldCharType="begin"/>
            </w:r>
            <w:r w:rsidR="00BE1B4D">
              <w:rPr>
                <w:noProof/>
                <w:webHidden/>
              </w:rPr>
              <w:instrText xml:space="preserve"> PAGEREF _Toc432442258 \h </w:instrText>
            </w:r>
            <w:r w:rsidR="00BE1B4D">
              <w:rPr>
                <w:noProof/>
                <w:webHidden/>
              </w:rPr>
            </w:r>
            <w:r w:rsidR="00BE1B4D">
              <w:rPr>
                <w:noProof/>
                <w:webHidden/>
              </w:rPr>
              <w:fldChar w:fldCharType="separate"/>
            </w:r>
            <w:r w:rsidR="00BE1B4D">
              <w:rPr>
                <w:noProof/>
                <w:webHidden/>
              </w:rPr>
              <w:t>3</w:t>
            </w:r>
            <w:r w:rsidR="00BE1B4D">
              <w:rPr>
                <w:noProof/>
                <w:webHidden/>
              </w:rPr>
              <w:fldChar w:fldCharType="end"/>
            </w:r>
          </w:hyperlink>
        </w:p>
        <w:p w14:paraId="0F3A910D" w14:textId="77777777" w:rsidR="00BE1B4D" w:rsidRDefault="00E2785B">
          <w:pPr>
            <w:pStyle w:val="TOC1"/>
            <w:tabs>
              <w:tab w:val="right" w:leader="dot" w:pos="8828"/>
            </w:tabs>
            <w:rPr>
              <w:rFonts w:eastAsiaTheme="minorEastAsia"/>
              <w:noProof/>
              <w:lang w:eastAsia="es-CO"/>
            </w:rPr>
          </w:pPr>
          <w:hyperlink w:anchor="_Toc432442259" w:history="1">
            <w:r w:rsidR="00BE1B4D" w:rsidRPr="00A802B0">
              <w:rPr>
                <w:rStyle w:val="Hyperlink"/>
                <w:noProof/>
              </w:rPr>
              <w:t>Implementación del Prototipo</w:t>
            </w:r>
            <w:r w:rsidR="00BE1B4D">
              <w:rPr>
                <w:noProof/>
                <w:webHidden/>
              </w:rPr>
              <w:tab/>
            </w:r>
            <w:r w:rsidR="00BE1B4D">
              <w:rPr>
                <w:noProof/>
                <w:webHidden/>
              </w:rPr>
              <w:fldChar w:fldCharType="begin"/>
            </w:r>
            <w:r w:rsidR="00BE1B4D">
              <w:rPr>
                <w:noProof/>
                <w:webHidden/>
              </w:rPr>
              <w:instrText xml:space="preserve"> PAGEREF _Toc432442259 \h </w:instrText>
            </w:r>
            <w:r w:rsidR="00BE1B4D">
              <w:rPr>
                <w:noProof/>
                <w:webHidden/>
              </w:rPr>
            </w:r>
            <w:r w:rsidR="00BE1B4D">
              <w:rPr>
                <w:noProof/>
                <w:webHidden/>
              </w:rPr>
              <w:fldChar w:fldCharType="separate"/>
            </w:r>
            <w:r w:rsidR="00BE1B4D">
              <w:rPr>
                <w:noProof/>
                <w:webHidden/>
              </w:rPr>
              <w:t>3</w:t>
            </w:r>
            <w:r w:rsidR="00BE1B4D">
              <w:rPr>
                <w:noProof/>
                <w:webHidden/>
              </w:rPr>
              <w:fldChar w:fldCharType="end"/>
            </w:r>
          </w:hyperlink>
        </w:p>
        <w:p w14:paraId="54DB5479" w14:textId="77777777" w:rsidR="00BE1B4D" w:rsidRDefault="00E2785B">
          <w:pPr>
            <w:pStyle w:val="TOC1"/>
            <w:tabs>
              <w:tab w:val="right" w:leader="dot" w:pos="8828"/>
            </w:tabs>
            <w:rPr>
              <w:rFonts w:eastAsiaTheme="minorEastAsia"/>
              <w:noProof/>
              <w:lang w:eastAsia="es-CO"/>
            </w:rPr>
          </w:pPr>
          <w:hyperlink w:anchor="_Toc432442260" w:history="1">
            <w:r w:rsidR="00BE1B4D" w:rsidRPr="00A802B0">
              <w:rPr>
                <w:rStyle w:val="Hyperlink"/>
                <w:noProof/>
              </w:rPr>
              <w:t>Referencias</w:t>
            </w:r>
            <w:r w:rsidR="00BE1B4D">
              <w:rPr>
                <w:noProof/>
                <w:webHidden/>
              </w:rPr>
              <w:tab/>
            </w:r>
            <w:r w:rsidR="00BE1B4D">
              <w:rPr>
                <w:noProof/>
                <w:webHidden/>
              </w:rPr>
              <w:fldChar w:fldCharType="begin"/>
            </w:r>
            <w:r w:rsidR="00BE1B4D">
              <w:rPr>
                <w:noProof/>
                <w:webHidden/>
              </w:rPr>
              <w:instrText xml:space="preserve"> PAGEREF _Toc432442260 \h </w:instrText>
            </w:r>
            <w:r w:rsidR="00BE1B4D">
              <w:rPr>
                <w:noProof/>
                <w:webHidden/>
              </w:rPr>
            </w:r>
            <w:r w:rsidR="00BE1B4D">
              <w:rPr>
                <w:noProof/>
                <w:webHidden/>
              </w:rPr>
              <w:fldChar w:fldCharType="separate"/>
            </w:r>
            <w:r w:rsidR="00BE1B4D">
              <w:rPr>
                <w:noProof/>
                <w:webHidden/>
              </w:rPr>
              <w:t>3</w:t>
            </w:r>
            <w:r w:rsidR="00BE1B4D">
              <w:rPr>
                <w:noProof/>
                <w:webHidden/>
              </w:rPr>
              <w:fldChar w:fldCharType="end"/>
            </w:r>
          </w:hyperlink>
        </w:p>
        <w:p w14:paraId="7D447AFF" w14:textId="77777777" w:rsidR="00BE1B4D" w:rsidRDefault="00E2785B">
          <w:pPr>
            <w:pStyle w:val="TOC2"/>
            <w:tabs>
              <w:tab w:val="right" w:leader="dot" w:pos="8828"/>
            </w:tabs>
            <w:rPr>
              <w:rFonts w:eastAsiaTheme="minorEastAsia"/>
              <w:noProof/>
              <w:lang w:eastAsia="es-CO"/>
            </w:rPr>
          </w:pPr>
          <w:hyperlink w:anchor="_Toc432442261" w:history="1">
            <w:r w:rsidR="00BE1B4D" w:rsidRPr="00A802B0">
              <w:rPr>
                <w:rStyle w:val="Hyperlink"/>
                <w:noProof/>
              </w:rPr>
              <w:t>Imágenes</w:t>
            </w:r>
            <w:r w:rsidR="00BE1B4D">
              <w:rPr>
                <w:noProof/>
                <w:webHidden/>
              </w:rPr>
              <w:tab/>
            </w:r>
            <w:r w:rsidR="00BE1B4D">
              <w:rPr>
                <w:noProof/>
                <w:webHidden/>
              </w:rPr>
              <w:fldChar w:fldCharType="begin"/>
            </w:r>
            <w:r w:rsidR="00BE1B4D">
              <w:rPr>
                <w:noProof/>
                <w:webHidden/>
              </w:rPr>
              <w:instrText xml:space="preserve"> PAGEREF _Toc432442261 \h </w:instrText>
            </w:r>
            <w:r w:rsidR="00BE1B4D">
              <w:rPr>
                <w:noProof/>
                <w:webHidden/>
              </w:rPr>
            </w:r>
            <w:r w:rsidR="00BE1B4D">
              <w:rPr>
                <w:noProof/>
                <w:webHidden/>
              </w:rPr>
              <w:fldChar w:fldCharType="separate"/>
            </w:r>
            <w:r w:rsidR="00BE1B4D">
              <w:rPr>
                <w:noProof/>
                <w:webHidden/>
              </w:rPr>
              <w:t>3</w:t>
            </w:r>
            <w:r w:rsidR="00BE1B4D">
              <w:rPr>
                <w:noProof/>
                <w:webHidden/>
              </w:rPr>
              <w:fldChar w:fldCharType="end"/>
            </w:r>
          </w:hyperlink>
        </w:p>
        <w:p w14:paraId="472F8F0F" w14:textId="77777777" w:rsidR="00A500CF" w:rsidRPr="008D0CD6" w:rsidRDefault="00A500CF">
          <w:pPr>
            <w:rPr>
              <w:rFonts w:asciiTheme="majorHAnsi" w:hAnsiTheme="majorHAnsi"/>
              <w:lang w:val="en-US"/>
            </w:rPr>
          </w:pPr>
          <w:r w:rsidRPr="008D0CD6">
            <w:rPr>
              <w:rFonts w:asciiTheme="majorHAnsi" w:hAnsiTheme="majorHAnsi"/>
              <w:b/>
              <w:bCs/>
              <w:noProof/>
            </w:rPr>
            <w:fldChar w:fldCharType="end"/>
          </w:r>
        </w:p>
      </w:sdtContent>
    </w:sdt>
    <w:p w14:paraId="06900732" w14:textId="77777777" w:rsidR="00A500CF" w:rsidRDefault="00A500CF" w:rsidP="00A500CF">
      <w:pPr>
        <w:pStyle w:val="Heading1"/>
        <w:rPr>
          <w:lang w:val="es-ES"/>
          <w:rPrChange w:id="0" w:author="Anamaria Irmgard Mojica Hanke" w:date="2015-10-18T23:48:00Z">
            <w:rPr>
              <w:lang w:val="en-US"/>
            </w:rPr>
          </w:rPrChange>
        </w:rPr>
      </w:pPr>
      <w:bookmarkStart w:id="1" w:name="_Toc432442255"/>
      <w:r w:rsidRPr="00B86782">
        <w:rPr>
          <w:lang w:val="es-ES"/>
          <w:rPrChange w:id="2" w:author="Anamaria Irmgard Mojica Hanke" w:date="2015-10-18T23:48:00Z">
            <w:rPr>
              <w:lang w:val="en-US"/>
            </w:rPr>
          </w:rPrChange>
        </w:rPr>
        <w:t>Introducción</w:t>
      </w:r>
      <w:bookmarkEnd w:id="1"/>
    </w:p>
    <w:p w14:paraId="5E70CD59" w14:textId="11C0CCCE" w:rsidR="002B511F" w:rsidRPr="00DE3621" w:rsidRDefault="00B86782" w:rsidP="002B511F">
      <w:pPr>
        <w:rPr>
          <w:del w:id="3" w:author="Anamaria Irmgard Mojica Hanke" w:date="2015-10-18T23:48:00Z"/>
          <w:rFonts w:asciiTheme="majorHAnsi" w:hAnsiTheme="majorHAnsi"/>
          <w:color w:val="A8D08D" w:themeColor="accent6" w:themeTint="99"/>
          <w:lang w:val="es-ES"/>
        </w:rPr>
      </w:pPr>
      <w:ins w:id="4" w:author="Anamaria Irmgard Mojica Hanke" w:date="2015-10-18T23:48:00Z">
        <w:r>
          <w:rPr>
            <w:lang w:val="es-ES"/>
          </w:rPr>
          <w:t>En este documento</w:t>
        </w:r>
      </w:ins>
      <w:r w:rsidR="00C82B34">
        <w:rPr>
          <w:lang w:val="es-ES"/>
        </w:rPr>
        <w:t>,</w:t>
      </w:r>
      <w:del w:id="5" w:author="Anamaria Irmgard Mojica Hanke" w:date="2015-10-18T23:48:00Z">
        <w:r w:rsidR="002B511F" w:rsidRPr="00DE3621">
          <w:rPr>
            <w:rFonts w:asciiTheme="majorHAnsi" w:hAnsiTheme="majorHAnsi"/>
            <w:color w:val="A8D08D" w:themeColor="accent6" w:themeTint="99"/>
            <w:lang w:val="es-ES"/>
          </w:rPr>
          <w:delText>//TODO</w:delText>
        </w:r>
      </w:del>
    </w:p>
    <w:p w14:paraId="67DBD966" w14:textId="77777777" w:rsidR="00B86782" w:rsidRDefault="00620213" w:rsidP="00B86782">
      <w:pPr>
        <w:rPr>
          <w:ins w:id="6" w:author="Anamaria Irmgard Mojica Hanke" w:date="2015-10-18T23:48:00Z"/>
          <w:lang w:val="es-ES"/>
        </w:rPr>
      </w:pPr>
      <w:del w:id="7" w:author="Anamaria Irmgard Mojica Hanke" w:date="2015-10-18T23:48:00Z">
        <w:r w:rsidRPr="008D0CD6">
          <w:rPr>
            <w:rFonts w:asciiTheme="majorHAnsi" w:hAnsiTheme="majorHAnsi"/>
            <w:color w:val="A8D08D" w:themeColor="accent6" w:themeTint="99"/>
          </w:rPr>
          <w:delText>Como</w:delText>
        </w:r>
      </w:del>
      <w:r>
        <w:rPr>
          <w:lang w:val="es-ES"/>
          <w:rPrChange w:id="8" w:author="Anamaria Irmgard Mojica Hanke" w:date="2015-10-18T23:48:00Z">
            <w:rPr>
              <w:rFonts w:asciiTheme="majorHAnsi" w:hAnsiTheme="majorHAnsi"/>
              <w:color w:val="A8D08D" w:themeColor="accent6" w:themeTint="99"/>
            </w:rPr>
          </w:rPrChange>
        </w:rPr>
        <w:t xml:space="preserve"> </w:t>
      </w:r>
      <w:proofErr w:type="gramStart"/>
      <w:r>
        <w:rPr>
          <w:lang w:val="es-ES"/>
          <w:rPrChange w:id="9" w:author="Anamaria Irmgard Mojica Hanke" w:date="2015-10-18T23:48:00Z">
            <w:rPr>
              <w:rFonts w:asciiTheme="majorHAnsi" w:hAnsiTheme="majorHAnsi"/>
              <w:color w:val="A8D08D" w:themeColor="accent6" w:themeTint="99"/>
            </w:rPr>
          </w:rPrChange>
        </w:rPr>
        <w:t>se</w:t>
      </w:r>
      <w:proofErr w:type="gramEnd"/>
      <w:r>
        <w:rPr>
          <w:lang w:val="es-ES"/>
          <w:rPrChange w:id="10" w:author="Anamaria Irmgard Mojica Hanke" w:date="2015-10-18T23:48:00Z">
            <w:rPr>
              <w:rFonts w:asciiTheme="majorHAnsi" w:hAnsiTheme="majorHAnsi"/>
              <w:color w:val="A8D08D" w:themeColor="accent6" w:themeTint="99"/>
            </w:rPr>
          </w:rPrChange>
        </w:rPr>
        <w:t xml:space="preserve"> </w:t>
      </w:r>
      <w:ins w:id="11" w:author="Anamaria Irmgard Mojica Hanke" w:date="2015-10-18T23:48:00Z">
        <w:r w:rsidR="00B86782">
          <w:rPr>
            <w:lang w:val="es-ES"/>
          </w:rPr>
          <w:t>resolverá</w:t>
        </w:r>
      </w:ins>
      <w:del w:id="12" w:author="Anamaria Irmgard Mojica Hanke" w:date="2015-10-18T23:48:00Z">
        <w:r w:rsidRPr="008D0CD6">
          <w:rPr>
            <w:rFonts w:asciiTheme="majorHAnsi" w:hAnsiTheme="majorHAnsi"/>
            <w:color w:val="A8D08D" w:themeColor="accent6" w:themeTint="99"/>
          </w:rPr>
          <w:delText>indicó en</w:delText>
        </w:r>
      </w:del>
      <w:r>
        <w:rPr>
          <w:lang w:val="es-ES"/>
          <w:rPrChange w:id="13" w:author="Anamaria Irmgard Mojica Hanke" w:date="2015-10-18T23:48:00Z">
            <w:rPr>
              <w:rFonts w:asciiTheme="majorHAnsi" w:hAnsiTheme="majorHAnsi"/>
              <w:color w:val="A8D08D" w:themeColor="accent6" w:themeTint="99"/>
            </w:rPr>
          </w:rPrChange>
        </w:rPr>
        <w:t xml:space="preserve"> el </w:t>
      </w:r>
      <w:ins w:id="14" w:author="Anamaria Irmgard Mojica Hanke" w:date="2015-10-18T23:48:00Z">
        <w:r w:rsidR="00B86782">
          <w:rPr>
            <w:lang w:val="es-ES"/>
          </w:rPr>
          <w:t xml:space="preserve">literal A y B del </w:t>
        </w:r>
      </w:ins>
      <w:r>
        <w:rPr>
          <w:lang w:val="es-ES"/>
          <w:rPrChange w:id="15" w:author="Anamaria Irmgard Mojica Hanke" w:date="2015-10-18T23:48:00Z">
            <w:rPr>
              <w:rFonts w:asciiTheme="majorHAnsi" w:hAnsiTheme="majorHAnsi"/>
              <w:color w:val="A8D08D" w:themeColor="accent6" w:themeTint="99"/>
            </w:rPr>
          </w:rPrChange>
        </w:rPr>
        <w:t>enunciado del caso</w:t>
      </w:r>
      <w:ins w:id="16" w:author="Anamaria Irmgard Mojica Hanke" w:date="2015-10-18T23:48:00Z">
        <w:r w:rsidR="00B86782">
          <w:rPr>
            <w:lang w:val="es-ES"/>
          </w:rPr>
          <w:t xml:space="preserve"> 2. Para esto se debe tener en cuenta que:</w:t>
        </w:r>
      </w:ins>
    </w:p>
    <w:p w14:paraId="2882B469" w14:textId="6534479E" w:rsidR="00620213" w:rsidRDefault="00B86782" w:rsidP="002B511F">
      <w:pPr>
        <w:rPr>
          <w:rFonts w:asciiTheme="majorHAnsi" w:hAnsiTheme="majorHAnsi"/>
          <w:color w:val="000000" w:themeColor="text1"/>
          <w:rPrChange w:id="17" w:author="Anamaria Irmgard Mojica Hanke" w:date="2015-10-18T23:48:00Z">
            <w:rPr>
              <w:rFonts w:asciiTheme="majorHAnsi" w:hAnsiTheme="majorHAnsi"/>
              <w:color w:val="A8D08D" w:themeColor="accent6" w:themeTint="99"/>
            </w:rPr>
          </w:rPrChange>
        </w:rPr>
      </w:pPr>
      <w:ins w:id="18" w:author="Anamaria Irmgard Mojica Hanke" w:date="2015-10-18T23:48:00Z">
        <w:r>
          <w:rPr>
            <w:rFonts w:asciiTheme="majorHAnsi" w:hAnsiTheme="majorHAnsi"/>
            <w:color w:val="000000" w:themeColor="text1"/>
          </w:rPr>
          <w:t>L</w:t>
        </w:r>
        <w:r w:rsidR="00620213" w:rsidRPr="00B86782">
          <w:rPr>
            <w:rFonts w:asciiTheme="majorHAnsi" w:hAnsiTheme="majorHAnsi"/>
            <w:color w:val="000000" w:themeColor="text1"/>
          </w:rPr>
          <w:t>as</w:t>
        </w:r>
      </w:ins>
      <w:del w:id="19" w:author="Anamaria Irmgard Mojica Hanke" w:date="2015-10-18T23:48:00Z">
        <w:r w:rsidR="00620213" w:rsidRPr="008D0CD6">
          <w:rPr>
            <w:rFonts w:asciiTheme="majorHAnsi" w:hAnsiTheme="majorHAnsi"/>
            <w:color w:val="A8D08D" w:themeColor="accent6" w:themeTint="99"/>
          </w:rPr>
          <w:delText>, las</w:delText>
        </w:r>
      </w:del>
      <w:r w:rsidR="00620213" w:rsidRPr="00B86782">
        <w:rPr>
          <w:rFonts w:asciiTheme="majorHAnsi" w:hAnsiTheme="majorHAnsi"/>
          <w:color w:val="000000" w:themeColor="text1"/>
          <w:rPrChange w:id="20" w:author="Anamaria Irmgard Mojica Hanke" w:date="2015-10-18T23:48:00Z">
            <w:rPr>
              <w:rFonts w:asciiTheme="majorHAnsi" w:hAnsiTheme="majorHAnsi"/>
              <w:color w:val="A8D08D" w:themeColor="accent6" w:themeTint="99"/>
            </w:rPr>
          </w:rPrChange>
        </w:rPr>
        <w:t xml:space="preserve"> pri</w:t>
      </w:r>
      <w:r w:rsidR="00620213">
        <w:rPr>
          <w:rFonts w:asciiTheme="majorHAnsi" w:hAnsiTheme="majorHAnsi"/>
          <w:color w:val="000000" w:themeColor="text1"/>
          <w:rPrChange w:id="21" w:author="Anamaria Irmgard Mojica Hanke" w:date="2015-10-18T23:48:00Z">
            <w:rPr>
              <w:rFonts w:asciiTheme="majorHAnsi" w:hAnsiTheme="majorHAnsi"/>
              <w:color w:val="A8D08D" w:themeColor="accent6" w:themeTint="99"/>
            </w:rPr>
          </w:rPrChange>
        </w:rPr>
        <w:t>ncipales tareas del sistema son</w:t>
      </w:r>
      <w:ins w:id="22" w:author="Anamaria Irmgard Mojica Hanke" w:date="2015-10-18T23:48:00Z">
        <w:r>
          <w:rPr>
            <w:rFonts w:asciiTheme="majorHAnsi" w:hAnsiTheme="majorHAnsi"/>
            <w:color w:val="000000" w:themeColor="text1"/>
          </w:rPr>
          <w:t>:</w:t>
        </w:r>
      </w:ins>
      <w:r w:rsidR="00620213">
        <w:rPr>
          <w:rFonts w:asciiTheme="majorHAnsi" w:hAnsiTheme="majorHAnsi"/>
          <w:color w:val="000000" w:themeColor="text1"/>
          <w:rPrChange w:id="23" w:author="Anamaria Irmgard Mojica Hanke" w:date="2015-10-18T23:48:00Z">
            <w:rPr>
              <w:rFonts w:asciiTheme="majorHAnsi" w:hAnsiTheme="majorHAnsi"/>
              <w:color w:val="A8D08D" w:themeColor="accent6" w:themeTint="99"/>
            </w:rPr>
          </w:rPrChange>
        </w:rPr>
        <w:t xml:space="preserve"> </w:t>
      </w:r>
      <w:r w:rsidR="00620213" w:rsidRPr="00B86782">
        <w:rPr>
          <w:rFonts w:asciiTheme="majorHAnsi" w:hAnsiTheme="majorHAnsi"/>
          <w:color w:val="000000" w:themeColor="text1"/>
          <w:rPrChange w:id="24" w:author="Anamaria Irmgard Mojica Hanke" w:date="2015-10-18T23:48:00Z">
            <w:rPr>
              <w:rFonts w:asciiTheme="majorHAnsi" w:hAnsiTheme="majorHAnsi"/>
              <w:color w:val="A8D08D" w:themeColor="accent6" w:themeTint="99"/>
            </w:rPr>
          </w:rPrChange>
        </w:rPr>
        <w:t xml:space="preserve">la recepción de órdenes de recogida, gestión de rutas, rastreo de unidades de distribución y paquetes, y gestión administrativa contable de recursos y de clientes. </w:t>
      </w:r>
      <w:del w:id="25" w:author="Anamaria Irmgard Mojica Hanke" w:date="2015-10-18T23:48:00Z">
        <w:r w:rsidR="00620213" w:rsidRPr="008D0CD6">
          <w:rPr>
            <w:rFonts w:asciiTheme="majorHAnsi" w:hAnsiTheme="majorHAnsi"/>
            <w:color w:val="A8D08D" w:themeColor="accent6" w:themeTint="99"/>
          </w:rPr>
          <w:delText>En este contexto, surgen diferentes problemas de seguridad para algunas de las transacciones que el sistema soporta, tanto a nivel de transmisión, como en procesamiento y almacenaje de datos. Como consecuencia, es necesario evaluar riesgos y determinar medidas para mitigar los problemas detectados. Su tarea en este caso es actuar como consultor de seguridad y analizar, considerando solo aspectos de seguridad, las tareas relacionadas con el manejo de órdenes de recogida.</w:delText>
        </w:r>
      </w:del>
    </w:p>
    <w:p w14:paraId="21AC6605" w14:textId="77777777" w:rsidR="00620213" w:rsidRPr="00B86782" w:rsidRDefault="00B86782" w:rsidP="002B511F">
      <w:pPr>
        <w:rPr>
          <w:ins w:id="26" w:author="Anamaria Irmgard Mojica Hanke" w:date="2015-10-18T23:48:00Z"/>
          <w:rFonts w:asciiTheme="majorHAnsi" w:hAnsiTheme="majorHAnsi"/>
          <w:color w:val="000000" w:themeColor="text1"/>
        </w:rPr>
      </w:pPr>
      <w:bookmarkStart w:id="27" w:name="_Toc432442256"/>
      <w:ins w:id="28" w:author="Anamaria Irmgard Mojica Hanke" w:date="2015-10-18T23:48:00Z">
        <w:r>
          <w:rPr>
            <w:rFonts w:asciiTheme="majorHAnsi" w:hAnsiTheme="majorHAnsi"/>
            <w:color w:val="000000" w:themeColor="text1"/>
          </w:rPr>
          <w:t>Con lo cual surgen distintos problemas</w:t>
        </w:r>
        <w:r w:rsidR="00EE247B">
          <w:rPr>
            <w:rFonts w:asciiTheme="majorHAnsi" w:hAnsiTheme="majorHAnsi"/>
            <w:color w:val="000000" w:themeColor="text1"/>
          </w:rPr>
          <w:t xml:space="preserve"> de seguridad para ciertas transacciones a nivel de: transmisión, </w:t>
        </w:r>
        <w:r w:rsidR="00620213" w:rsidRPr="00B86782">
          <w:rPr>
            <w:rFonts w:asciiTheme="majorHAnsi" w:hAnsiTheme="majorHAnsi"/>
            <w:color w:val="000000" w:themeColor="text1"/>
          </w:rPr>
          <w:t xml:space="preserve"> procesamiento y almacenaje de datos.</w:t>
        </w:r>
        <w:r w:rsidR="00EE247B">
          <w:rPr>
            <w:rFonts w:asciiTheme="majorHAnsi" w:hAnsiTheme="majorHAnsi"/>
            <w:color w:val="000000" w:themeColor="text1"/>
          </w:rPr>
          <w:t xml:space="preserve"> Entonces, en </w:t>
        </w:r>
        <w:r w:rsidR="00620213" w:rsidRPr="00B86782">
          <w:rPr>
            <w:rFonts w:asciiTheme="majorHAnsi" w:hAnsiTheme="majorHAnsi"/>
            <w:color w:val="000000" w:themeColor="text1"/>
          </w:rPr>
          <w:t xml:space="preserve"> consecuencia, es necesario evaluar </w:t>
        </w:r>
        <w:r w:rsidR="00EE247B">
          <w:rPr>
            <w:rFonts w:asciiTheme="majorHAnsi" w:hAnsiTheme="majorHAnsi"/>
            <w:color w:val="000000" w:themeColor="text1"/>
          </w:rPr>
          <w:t xml:space="preserve">los </w:t>
        </w:r>
        <w:r w:rsidR="00620213" w:rsidRPr="00B86782">
          <w:rPr>
            <w:rFonts w:asciiTheme="majorHAnsi" w:hAnsiTheme="majorHAnsi"/>
            <w:color w:val="000000" w:themeColor="text1"/>
          </w:rPr>
          <w:t xml:space="preserve">riesgos y determinar medidas para mitigar los problemas detectados. </w:t>
        </w:r>
      </w:ins>
    </w:p>
    <w:p w14:paraId="394FFB42" w14:textId="77777777" w:rsidR="00A500CF" w:rsidRPr="008D0CD6" w:rsidRDefault="00A500CF" w:rsidP="00A500CF">
      <w:pPr>
        <w:pStyle w:val="Heading1"/>
      </w:pPr>
      <w:r w:rsidRPr="008D0CD6">
        <w:t>Objetivos</w:t>
      </w:r>
      <w:bookmarkEnd w:id="27"/>
    </w:p>
    <w:p w14:paraId="4C66E805" w14:textId="77777777" w:rsidR="00A500CF" w:rsidRPr="00034751" w:rsidRDefault="00A500CF" w:rsidP="00034751">
      <w:pPr>
        <w:pStyle w:val="ListParagraph"/>
        <w:numPr>
          <w:ilvl w:val="0"/>
          <w:numId w:val="1"/>
        </w:numPr>
        <w:jc w:val="both"/>
        <w:rPr>
          <w:rFonts w:asciiTheme="majorHAnsi" w:hAnsiTheme="majorHAnsi"/>
        </w:rPr>
      </w:pPr>
      <w:r w:rsidRPr="00034751">
        <w:rPr>
          <w:rFonts w:asciiTheme="majorHAnsi" w:hAnsiTheme="majorHAnsi"/>
        </w:rPr>
        <w:t xml:space="preserve">Identificar los requerimientos de seguridad de los canales usados para transmisión de la información en el sistema de gestión empresarial y operativa de una compañía transportadora. </w:t>
      </w:r>
    </w:p>
    <w:p w14:paraId="22DFE7E0" w14:textId="77777777" w:rsidR="00A500CF" w:rsidRPr="00034751" w:rsidRDefault="00A500CF" w:rsidP="00034751">
      <w:pPr>
        <w:pStyle w:val="ListParagraph"/>
        <w:numPr>
          <w:ilvl w:val="0"/>
          <w:numId w:val="1"/>
        </w:numPr>
        <w:jc w:val="both"/>
        <w:rPr>
          <w:rFonts w:asciiTheme="majorHAnsi" w:hAnsiTheme="majorHAnsi"/>
        </w:rPr>
      </w:pPr>
      <w:r w:rsidRPr="00034751">
        <w:rPr>
          <w:rFonts w:asciiTheme="majorHAnsi" w:hAnsiTheme="majorHAnsi"/>
        </w:rPr>
        <w:t>Construir un prototipo a escala del sistema que permita satisfacer algunos de los requerimientos de seguridad identificados. Entendiendo las garantías de seguridad y las limitaciones de la implementación propuesta.</w:t>
      </w:r>
    </w:p>
    <w:p w14:paraId="02CF50F9" w14:textId="77777777" w:rsidR="002B511F" w:rsidRPr="00034751" w:rsidRDefault="002B511F" w:rsidP="00034751">
      <w:pPr>
        <w:pStyle w:val="ListParagraph"/>
        <w:numPr>
          <w:ilvl w:val="0"/>
          <w:numId w:val="1"/>
        </w:numPr>
        <w:jc w:val="both"/>
        <w:rPr>
          <w:rFonts w:asciiTheme="majorHAnsi" w:hAnsiTheme="majorHAnsi"/>
        </w:rPr>
      </w:pPr>
      <w:r w:rsidRPr="00034751">
        <w:rPr>
          <w:rFonts w:asciiTheme="majorHAnsi" w:hAnsiTheme="majorHAnsi"/>
        </w:rPr>
        <w:t>Practicar los conceptos vistos en clase.</w:t>
      </w:r>
    </w:p>
    <w:p w14:paraId="666216B4" w14:textId="77777777" w:rsidR="00A500CF" w:rsidRPr="00034751" w:rsidRDefault="008D0CD6" w:rsidP="00034751">
      <w:pPr>
        <w:pStyle w:val="Heading1"/>
        <w:jc w:val="both"/>
      </w:pPr>
      <w:bookmarkStart w:id="29" w:name="_Toc432442257"/>
      <w:r w:rsidRPr="00034751">
        <w:t>Análisis y Entendimiento del Problema</w:t>
      </w:r>
      <w:bookmarkEnd w:id="29"/>
    </w:p>
    <w:p w14:paraId="5C0DE4B6" w14:textId="77777777" w:rsidR="008D0CD6" w:rsidRDefault="008D0CD6" w:rsidP="00034751">
      <w:pPr>
        <w:jc w:val="both"/>
        <w:rPr>
          <w:rFonts w:asciiTheme="majorHAnsi" w:hAnsiTheme="majorHAnsi"/>
          <w:i/>
          <w:u w:val="single"/>
        </w:rPr>
      </w:pPr>
      <w:r w:rsidRPr="00F6255C">
        <w:rPr>
          <w:rFonts w:asciiTheme="majorHAnsi" w:hAnsiTheme="majorHAnsi"/>
          <w:i/>
          <w:u w:val="single"/>
        </w:rPr>
        <w:t>Suponiendo que el sistema descrito en el párrafo anterior implementa control de acceso a nivel de sistema operativo en todos los servidores, y cuenta con un firewall que filtra p</w:t>
      </w:r>
      <w:r w:rsidR="00BF6909">
        <w:rPr>
          <w:rFonts w:asciiTheme="majorHAnsi" w:hAnsiTheme="majorHAnsi"/>
          <w:i/>
          <w:u w:val="single"/>
        </w:rPr>
        <w:t>aquetes a la entrada de la red.</w:t>
      </w:r>
    </w:p>
    <w:p w14:paraId="1C0C0B7C" w14:textId="77777777" w:rsidR="00BF6909" w:rsidRDefault="00BF6909" w:rsidP="00034751">
      <w:pPr>
        <w:jc w:val="both"/>
        <w:rPr>
          <w:rFonts w:asciiTheme="majorHAnsi" w:hAnsiTheme="majorHAnsi"/>
        </w:rPr>
      </w:pPr>
      <w:r>
        <w:rPr>
          <w:rFonts w:asciiTheme="majorHAnsi" w:hAnsiTheme="majorHAnsi"/>
        </w:rPr>
        <w:lastRenderedPageBreak/>
        <w:t xml:space="preserve">Para entender mejor el problema, en la </w:t>
      </w:r>
      <w:r>
        <w:rPr>
          <w:rFonts w:asciiTheme="majorHAnsi" w:hAnsiTheme="majorHAnsi"/>
          <w:i/>
        </w:rPr>
        <w:t>F</w:t>
      </w:r>
      <w:r w:rsidRPr="00BF6909">
        <w:rPr>
          <w:rFonts w:asciiTheme="majorHAnsi" w:hAnsiTheme="majorHAnsi"/>
          <w:i/>
        </w:rPr>
        <w:t>igura 1</w:t>
      </w:r>
      <w:r>
        <w:rPr>
          <w:rFonts w:asciiTheme="majorHAnsi" w:hAnsiTheme="majorHAnsi"/>
        </w:rPr>
        <w:t xml:space="preserve"> se plantea un diagrama de contexto, con el cual se pretende mostrar cómo fue entendido el sistema.</w:t>
      </w:r>
    </w:p>
    <w:p w14:paraId="15216712" w14:textId="77777777" w:rsidR="00BF6909" w:rsidRDefault="00BF6909" w:rsidP="00BF6909">
      <w:pPr>
        <w:ind w:right="-801" w:hanging="851"/>
        <w:jc w:val="both"/>
        <w:rPr>
          <w:rFonts w:asciiTheme="majorHAnsi" w:hAnsiTheme="majorHAnsi"/>
        </w:rPr>
      </w:pPr>
      <w:r>
        <w:rPr>
          <w:noProof/>
          <w:lang w:val="es-ES" w:eastAsia="es-ES"/>
        </w:rPr>
        <w:drawing>
          <wp:inline distT="0" distB="0" distL="0" distR="0" wp14:anchorId="572B2C71" wp14:editId="13DAA649">
            <wp:extent cx="6688117" cy="3462867"/>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733641" cy="3486437"/>
                    </a:xfrm>
                    <a:prstGeom prst="rect">
                      <a:avLst/>
                    </a:prstGeom>
                  </pic:spPr>
                </pic:pic>
              </a:graphicData>
            </a:graphic>
          </wp:inline>
        </w:drawing>
      </w:r>
    </w:p>
    <w:p w14:paraId="3D7BDAE8" w14:textId="77777777" w:rsidR="00BF6909" w:rsidRPr="00BF6909" w:rsidRDefault="00BF6909" w:rsidP="00BF6909">
      <w:pPr>
        <w:ind w:right="-801" w:hanging="851"/>
        <w:jc w:val="center"/>
        <w:rPr>
          <w:rFonts w:asciiTheme="majorHAnsi" w:hAnsiTheme="majorHAnsi"/>
        </w:rPr>
      </w:pPr>
      <w:r>
        <w:rPr>
          <w:rFonts w:asciiTheme="majorHAnsi" w:hAnsiTheme="majorHAnsi"/>
          <w:i/>
        </w:rPr>
        <w:t>F</w:t>
      </w:r>
      <w:r w:rsidRPr="00BF6909">
        <w:rPr>
          <w:rFonts w:asciiTheme="majorHAnsi" w:hAnsiTheme="majorHAnsi"/>
          <w:i/>
        </w:rPr>
        <w:t>igura 1</w:t>
      </w:r>
    </w:p>
    <w:p w14:paraId="5389C70E" w14:textId="77777777" w:rsidR="008D0CD6" w:rsidRDefault="008D0CD6" w:rsidP="00034751">
      <w:pPr>
        <w:pStyle w:val="ListParagraph"/>
        <w:numPr>
          <w:ilvl w:val="0"/>
          <w:numId w:val="2"/>
        </w:numPr>
        <w:jc w:val="both"/>
        <w:rPr>
          <w:rFonts w:asciiTheme="majorHAnsi" w:hAnsiTheme="majorHAnsi"/>
          <w:i/>
          <w:u w:val="single"/>
        </w:rPr>
      </w:pPr>
      <w:r w:rsidRPr="00F6255C">
        <w:rPr>
          <w:rFonts w:asciiTheme="majorHAnsi" w:hAnsiTheme="majorHAnsi"/>
          <w:i/>
          <w:u w:val="single"/>
        </w:rPr>
        <w:t xml:space="preserve">Identifique y describa los datos que deben ser protegidos en el sistema de manejo de órdenes. Explique su respuesta en cada </w:t>
      </w:r>
      <w:proofErr w:type="gramStart"/>
      <w:r w:rsidRPr="00F6255C">
        <w:rPr>
          <w:rFonts w:asciiTheme="majorHAnsi" w:hAnsiTheme="majorHAnsi"/>
          <w:i/>
          <w:u w:val="single"/>
        </w:rPr>
        <w:t>caso(</w:t>
      </w:r>
      <w:proofErr w:type="gramEnd"/>
      <w:r w:rsidRPr="00F6255C">
        <w:rPr>
          <w:rFonts w:asciiTheme="majorHAnsi" w:hAnsiTheme="majorHAnsi"/>
          <w:i/>
          <w:u w:val="single"/>
        </w:rPr>
        <w:t>*) y responda la pregunta ¿Si un actor no autorizado consigue acceso al dato mencionado, ya sea en modo lectura o escritura, cómo podría afectar la empresa?</w:t>
      </w:r>
    </w:p>
    <w:p w14:paraId="67A63694" w14:textId="77777777" w:rsidR="00F6255C" w:rsidRPr="00F6255C" w:rsidRDefault="00F6255C" w:rsidP="00F6255C">
      <w:pPr>
        <w:pStyle w:val="ListParagraph"/>
        <w:jc w:val="both"/>
        <w:rPr>
          <w:rFonts w:asciiTheme="majorHAnsi" w:hAnsiTheme="majorHAnsi"/>
          <w:i/>
          <w:u w:val="single"/>
        </w:rPr>
      </w:pPr>
    </w:p>
    <w:p w14:paraId="6E88CB71" w14:textId="77777777" w:rsidR="001B23AF" w:rsidRDefault="001B23AF" w:rsidP="001B23AF">
      <w:pPr>
        <w:pStyle w:val="ListParagraph"/>
        <w:jc w:val="both"/>
        <w:rPr>
          <w:rFonts w:asciiTheme="majorHAnsi" w:hAnsiTheme="majorHAnsi"/>
        </w:rPr>
      </w:pPr>
      <w:r>
        <w:rPr>
          <w:rFonts w:asciiTheme="majorHAnsi" w:hAnsiTheme="majorHAnsi"/>
        </w:rPr>
        <w:t>A continuación se presentan los datos que deben ser protegidos en el sistema de manejo de órdenes:</w:t>
      </w:r>
    </w:p>
    <w:p w14:paraId="10F19BAD" w14:textId="6DD29DB0" w:rsidR="001B23AF" w:rsidRDefault="00FE449B" w:rsidP="00FC6E61">
      <w:pPr>
        <w:pStyle w:val="ListParagraph"/>
        <w:numPr>
          <w:ilvl w:val="0"/>
          <w:numId w:val="4"/>
        </w:numPr>
        <w:jc w:val="both"/>
        <w:rPr>
          <w:rFonts w:asciiTheme="majorHAnsi" w:hAnsiTheme="majorHAnsi"/>
        </w:rPr>
      </w:pPr>
      <w:r w:rsidRPr="00FC6E61">
        <w:rPr>
          <w:rFonts w:asciiTheme="majorHAnsi" w:hAnsiTheme="majorHAnsi"/>
          <w:b/>
        </w:rPr>
        <w:t>Datos recibidos sobre el estado de los puntos de atención al cliente</w:t>
      </w:r>
      <w:r w:rsidR="00FC6E61">
        <w:rPr>
          <w:rFonts w:asciiTheme="majorHAnsi" w:hAnsiTheme="majorHAnsi"/>
        </w:rPr>
        <w:t xml:space="preserve">: estos son los datos que son recibidos desde los puntos de atención al cliente sobre </w:t>
      </w:r>
      <w:ins w:id="30" w:author="Anamaria Irmgard Mojica Hanke" w:date="2015-10-18T23:48:00Z">
        <w:r w:rsidR="00EE247B">
          <w:rPr>
            <w:rFonts w:asciiTheme="majorHAnsi" w:hAnsiTheme="majorHAnsi"/>
          </w:rPr>
          <w:t>su</w:t>
        </w:r>
      </w:ins>
      <w:del w:id="31" w:author="Anamaria Irmgard Mojica Hanke" w:date="2015-10-18T23:48:00Z">
        <w:r w:rsidR="00FC6E61">
          <w:rPr>
            <w:rFonts w:asciiTheme="majorHAnsi" w:hAnsiTheme="majorHAnsi"/>
          </w:rPr>
          <w:delText>el</w:delText>
        </w:r>
      </w:del>
      <w:r w:rsidR="00FC6E61">
        <w:rPr>
          <w:rFonts w:asciiTheme="majorHAnsi" w:hAnsiTheme="majorHAnsi"/>
        </w:rPr>
        <w:t xml:space="preserve"> estado</w:t>
      </w:r>
      <w:del w:id="32" w:author="Anamaria Irmgard Mojica Hanke" w:date="2015-10-18T23:48:00Z">
        <w:r w:rsidR="00FC6E61">
          <w:rPr>
            <w:rFonts w:asciiTheme="majorHAnsi" w:hAnsiTheme="majorHAnsi"/>
          </w:rPr>
          <w:delText xml:space="preserve"> de estos</w:delText>
        </w:r>
      </w:del>
      <w:r w:rsidR="00FC6E61">
        <w:rPr>
          <w:rFonts w:asciiTheme="majorHAnsi" w:hAnsiTheme="majorHAnsi"/>
        </w:rPr>
        <w:t>, por el servidor de manejo de órdenes de recogida.</w:t>
      </w:r>
    </w:p>
    <w:p w14:paraId="1FEDE56F" w14:textId="671AF6C8" w:rsidR="00FC6E61" w:rsidRDefault="00FC6E61" w:rsidP="00FC6E61">
      <w:pPr>
        <w:pStyle w:val="ListParagraph"/>
        <w:ind w:left="1440"/>
        <w:jc w:val="both"/>
        <w:rPr>
          <w:rFonts w:asciiTheme="majorHAnsi" w:hAnsiTheme="majorHAnsi"/>
        </w:rPr>
      </w:pPr>
      <w:r>
        <w:rPr>
          <w:rFonts w:asciiTheme="majorHAnsi" w:hAnsiTheme="majorHAnsi"/>
        </w:rPr>
        <w:t xml:space="preserve">Estos datos deben </w:t>
      </w:r>
      <w:r w:rsidRPr="009C40A2">
        <w:rPr>
          <w:rFonts w:asciiTheme="majorHAnsi" w:hAnsiTheme="majorHAnsi"/>
        </w:rPr>
        <w:t>ser protegidos</w:t>
      </w:r>
      <w:ins w:id="33" w:author="Anamaria Irmgard Mojica Hanke" w:date="2015-10-18T23:48:00Z">
        <w:r w:rsidR="00EE247B">
          <w:rPr>
            <w:rFonts w:asciiTheme="majorHAnsi" w:hAnsiTheme="majorHAnsi"/>
          </w:rPr>
          <w:t>,</w:t>
        </w:r>
      </w:ins>
      <w:r w:rsidRPr="009C40A2">
        <w:rPr>
          <w:rFonts w:asciiTheme="majorHAnsi" w:hAnsiTheme="majorHAnsi"/>
        </w:rPr>
        <w:t xml:space="preserve"> ya qu</w:t>
      </w:r>
      <w:r w:rsidR="009C40A2">
        <w:rPr>
          <w:rFonts w:asciiTheme="majorHAnsi" w:hAnsiTheme="majorHAnsi"/>
        </w:rPr>
        <w:t>e indican las nuevas órdenes solicitadas por los clientes</w:t>
      </w:r>
      <w:ins w:id="34" w:author="Anamaria Irmgard Mojica Hanke" w:date="2015-10-18T23:48:00Z">
        <w:r w:rsidR="00EE247B">
          <w:rPr>
            <w:rFonts w:asciiTheme="majorHAnsi" w:hAnsiTheme="majorHAnsi"/>
          </w:rPr>
          <w:t>. Lo</w:t>
        </w:r>
      </w:ins>
      <w:del w:id="35" w:author="Anamaria Irmgard Mojica Hanke" w:date="2015-10-18T23:48:00Z">
        <w:r w:rsidR="009C40A2">
          <w:rPr>
            <w:rFonts w:asciiTheme="majorHAnsi" w:hAnsiTheme="majorHAnsi"/>
          </w:rPr>
          <w:delText>, lo</w:delText>
        </w:r>
      </w:del>
      <w:r w:rsidR="009C40A2">
        <w:rPr>
          <w:rFonts w:asciiTheme="majorHAnsi" w:hAnsiTheme="majorHAnsi"/>
        </w:rPr>
        <w:t xml:space="preserve"> cual</w:t>
      </w:r>
      <w:ins w:id="36" w:author="Anamaria Irmgard Mojica Hanke" w:date="2015-10-18T23:48:00Z">
        <w:r w:rsidR="00EE247B">
          <w:rPr>
            <w:rFonts w:asciiTheme="majorHAnsi" w:hAnsiTheme="majorHAnsi"/>
          </w:rPr>
          <w:t>,</w:t>
        </w:r>
      </w:ins>
      <w:r w:rsidR="009C40A2">
        <w:rPr>
          <w:rFonts w:asciiTheme="majorHAnsi" w:hAnsiTheme="majorHAnsi"/>
        </w:rPr>
        <w:t xml:space="preserve"> afecta directamente la operación de la compañía. Estos datos se usan para calcular las rutas óptimas del día.</w:t>
      </w:r>
    </w:p>
    <w:p w14:paraId="0487A5E6" w14:textId="77777777" w:rsidR="00FC6E61" w:rsidRDefault="00FC6E61" w:rsidP="00FC6E61">
      <w:pPr>
        <w:pStyle w:val="ListParagraph"/>
        <w:ind w:left="1440"/>
        <w:jc w:val="both"/>
        <w:rPr>
          <w:rFonts w:asciiTheme="majorHAnsi" w:hAnsiTheme="majorHAnsi"/>
        </w:rPr>
      </w:pPr>
      <w:r>
        <w:rPr>
          <w:rFonts w:asciiTheme="majorHAnsi" w:hAnsiTheme="majorHAnsi"/>
        </w:rPr>
        <w:t>Si un actor no autorizado consigue acceso a la información de los puntos de atención al cliente podría:</w:t>
      </w:r>
    </w:p>
    <w:p w14:paraId="62F42279" w14:textId="77777777" w:rsidR="00AF3FC4" w:rsidRDefault="00AF3FC4" w:rsidP="00AF3FC4">
      <w:pPr>
        <w:pStyle w:val="ListParagraph"/>
        <w:numPr>
          <w:ilvl w:val="0"/>
          <w:numId w:val="5"/>
        </w:numPr>
        <w:jc w:val="both"/>
        <w:rPr>
          <w:rFonts w:asciiTheme="majorHAnsi" w:hAnsiTheme="majorHAnsi"/>
        </w:rPr>
      </w:pPr>
      <w:r>
        <w:rPr>
          <w:rFonts w:asciiTheme="majorHAnsi" w:hAnsiTheme="majorHAnsi"/>
        </w:rPr>
        <w:t xml:space="preserve">Tener información sobre los diferentes clientes de la compañía y que tipo de paquetes envían. Esto puede perjudicar a la compañía ya que se puede estar manejando información personal de los clientes, los cuales probablemente no quieren que se sepa (esto puede traer demandas a la empresa) o si este actor hace parte de la competencia, esta puede aprovechar la información </w:t>
      </w:r>
      <w:r>
        <w:rPr>
          <w:rFonts w:asciiTheme="majorHAnsi" w:hAnsiTheme="majorHAnsi"/>
        </w:rPr>
        <w:lastRenderedPageBreak/>
        <w:t>de los clientes para ofrecer sus servicios personalizados, y así quitarle clientes a esta compañía.</w:t>
      </w:r>
    </w:p>
    <w:p w14:paraId="4ADB6575" w14:textId="235F8C6E" w:rsidR="00AF3FC4" w:rsidRDefault="00AF3FC4" w:rsidP="00AF3FC4">
      <w:pPr>
        <w:pStyle w:val="ListParagraph"/>
        <w:numPr>
          <w:ilvl w:val="0"/>
          <w:numId w:val="5"/>
        </w:numPr>
        <w:jc w:val="both"/>
        <w:rPr>
          <w:rFonts w:asciiTheme="majorHAnsi" w:hAnsiTheme="majorHAnsi"/>
        </w:rPr>
      </w:pPr>
      <w:r>
        <w:rPr>
          <w:rFonts w:asciiTheme="majorHAnsi" w:hAnsiTheme="majorHAnsi"/>
        </w:rPr>
        <w:t xml:space="preserve">Alterar los datos sobre el estado de los puntos de atención </w:t>
      </w:r>
      <w:r w:rsidRPr="00D87E2C">
        <w:rPr>
          <w:rFonts w:asciiTheme="majorHAnsi" w:hAnsiTheme="majorHAnsi"/>
          <w:u w:val="single"/>
        </w:rPr>
        <w:t>agregando</w:t>
      </w:r>
      <w:r>
        <w:rPr>
          <w:rFonts w:asciiTheme="majorHAnsi" w:hAnsiTheme="majorHAnsi"/>
        </w:rPr>
        <w:t xml:space="preserve"> información. Esto último provocaría que la empresa tuviera información adicional errada, lo cual provocaría </w:t>
      </w:r>
      <w:r w:rsidR="00D87E2C">
        <w:rPr>
          <w:rFonts w:asciiTheme="majorHAnsi" w:hAnsiTheme="majorHAnsi"/>
        </w:rPr>
        <w:t>que se calcularan rutas de los paquetes que no son las óptimas, y esto puede ocasionar retrasos, y desmejorar el servicio prestado por la empresa.</w:t>
      </w:r>
    </w:p>
    <w:p w14:paraId="5DD009C0" w14:textId="65AC1A71" w:rsidR="00AF3FC4" w:rsidRDefault="00AF3FC4" w:rsidP="00AF3FC4">
      <w:pPr>
        <w:pStyle w:val="ListParagraph"/>
        <w:numPr>
          <w:ilvl w:val="0"/>
          <w:numId w:val="5"/>
        </w:numPr>
        <w:jc w:val="both"/>
        <w:rPr>
          <w:rFonts w:asciiTheme="majorHAnsi" w:hAnsiTheme="majorHAnsi"/>
        </w:rPr>
      </w:pPr>
      <w:r>
        <w:rPr>
          <w:rFonts w:asciiTheme="majorHAnsi" w:hAnsiTheme="majorHAnsi"/>
        </w:rPr>
        <w:t xml:space="preserve">Alterar los datos sobre el estado de los puntos de atención </w:t>
      </w:r>
      <w:r w:rsidRPr="00D87E2C">
        <w:rPr>
          <w:rFonts w:asciiTheme="majorHAnsi" w:hAnsiTheme="majorHAnsi"/>
          <w:u w:val="single"/>
        </w:rPr>
        <w:t xml:space="preserve">editando </w:t>
      </w:r>
      <w:r>
        <w:rPr>
          <w:rFonts w:asciiTheme="majorHAnsi" w:hAnsiTheme="majorHAnsi"/>
        </w:rPr>
        <w:t>información.</w:t>
      </w:r>
      <w:r w:rsidR="0084220D">
        <w:rPr>
          <w:rFonts w:asciiTheme="majorHAnsi" w:hAnsiTheme="majorHAnsi"/>
        </w:rPr>
        <w:t xml:space="preserve"> Esto provocaría que la información de los paquetes ya no fuera la correcta, por lo tanto se enviarían paquetes a destinos que no son. Esto haría quedar mal a la empresa, produciría demoras grandes para los c</w:t>
      </w:r>
      <w:r w:rsidR="00DE3621">
        <w:rPr>
          <w:rFonts w:asciiTheme="majorHAnsi" w:hAnsiTheme="majorHAnsi"/>
        </w:rPr>
        <w:t xml:space="preserve">lientes, y gastos de reenvió de </w:t>
      </w:r>
      <w:r w:rsidR="0084220D">
        <w:rPr>
          <w:rFonts w:asciiTheme="majorHAnsi" w:hAnsiTheme="majorHAnsi"/>
        </w:rPr>
        <w:t xml:space="preserve"> los paquetes a los destinos correctos. Se perderían clientes por mal servicio.</w:t>
      </w:r>
    </w:p>
    <w:p w14:paraId="1112F933" w14:textId="287C4F70" w:rsidR="00AF3FC4" w:rsidRPr="00AF3FC4" w:rsidRDefault="00AF3FC4" w:rsidP="00AF3FC4">
      <w:pPr>
        <w:pStyle w:val="ListParagraph"/>
        <w:numPr>
          <w:ilvl w:val="0"/>
          <w:numId w:val="5"/>
        </w:numPr>
        <w:jc w:val="both"/>
        <w:rPr>
          <w:rFonts w:asciiTheme="majorHAnsi" w:hAnsiTheme="majorHAnsi"/>
        </w:rPr>
      </w:pPr>
      <w:r>
        <w:rPr>
          <w:rFonts w:asciiTheme="majorHAnsi" w:hAnsiTheme="majorHAnsi"/>
        </w:rPr>
        <w:t xml:space="preserve">Alterar los datos sobre el estado de los puntos de atención </w:t>
      </w:r>
      <w:r w:rsidRPr="00D87E2C">
        <w:rPr>
          <w:rFonts w:asciiTheme="majorHAnsi" w:hAnsiTheme="majorHAnsi"/>
          <w:u w:val="single"/>
        </w:rPr>
        <w:t xml:space="preserve">eliminando </w:t>
      </w:r>
      <w:r>
        <w:rPr>
          <w:rFonts w:asciiTheme="majorHAnsi" w:hAnsiTheme="majorHAnsi"/>
        </w:rPr>
        <w:t>información.</w:t>
      </w:r>
      <w:r w:rsidR="0084220D">
        <w:rPr>
          <w:rFonts w:asciiTheme="majorHAnsi" w:hAnsiTheme="majorHAnsi"/>
        </w:rPr>
        <w:t xml:space="preserve"> Esto </w:t>
      </w:r>
      <w:r w:rsidR="00DE3621">
        <w:rPr>
          <w:rFonts w:asciiTheme="majorHAnsi" w:hAnsiTheme="majorHAnsi"/>
        </w:rPr>
        <w:t>genera</w:t>
      </w:r>
      <w:r w:rsidR="0084220D">
        <w:rPr>
          <w:rFonts w:asciiTheme="majorHAnsi" w:hAnsiTheme="majorHAnsi"/>
        </w:rPr>
        <w:t xml:space="preserve"> que</w:t>
      </w:r>
      <w:r w:rsidR="000B1A42">
        <w:rPr>
          <w:rFonts w:asciiTheme="majorHAnsi" w:hAnsiTheme="majorHAnsi"/>
        </w:rPr>
        <w:t xml:space="preserve"> no se procesen algunos paquetes. Lo cual retrasa la atención recibida por estos usuarios.</w:t>
      </w:r>
    </w:p>
    <w:p w14:paraId="1FEEC2F7" w14:textId="77777777" w:rsidR="00FC6E61" w:rsidRDefault="00FC6E61" w:rsidP="001B23AF">
      <w:pPr>
        <w:pStyle w:val="ListParagraph"/>
        <w:jc w:val="both"/>
        <w:rPr>
          <w:rFonts w:asciiTheme="majorHAnsi" w:hAnsiTheme="majorHAnsi"/>
        </w:rPr>
      </w:pPr>
    </w:p>
    <w:p w14:paraId="25BA425E" w14:textId="4521D9D4" w:rsidR="00FE449B" w:rsidRPr="00172B3B" w:rsidRDefault="00FE449B" w:rsidP="00FC6E61">
      <w:pPr>
        <w:pStyle w:val="ListParagraph"/>
        <w:numPr>
          <w:ilvl w:val="0"/>
          <w:numId w:val="4"/>
        </w:numPr>
        <w:jc w:val="both"/>
        <w:rPr>
          <w:rFonts w:asciiTheme="majorHAnsi" w:hAnsiTheme="majorHAnsi"/>
          <w:b/>
        </w:rPr>
      </w:pPr>
      <w:r w:rsidRPr="0040368B">
        <w:rPr>
          <w:rFonts w:asciiTheme="majorHAnsi" w:hAnsiTheme="majorHAnsi"/>
          <w:b/>
        </w:rPr>
        <w:t>Datos recibidos de las unidades o paquetes cada 60 segundos</w:t>
      </w:r>
      <w:r w:rsidR="0040368B">
        <w:rPr>
          <w:rFonts w:asciiTheme="majorHAnsi" w:hAnsiTheme="majorHAnsi"/>
          <w:b/>
        </w:rPr>
        <w:t>:</w:t>
      </w:r>
      <w:r w:rsidR="0040368B">
        <w:rPr>
          <w:rFonts w:asciiTheme="majorHAnsi" w:hAnsiTheme="majorHAnsi"/>
        </w:rPr>
        <w:t xml:space="preserve"> </w:t>
      </w:r>
      <w:r w:rsidR="00A3231B">
        <w:rPr>
          <w:rFonts w:asciiTheme="majorHAnsi" w:hAnsiTheme="majorHAnsi"/>
        </w:rPr>
        <w:t>estos son los datos que son enviados por cada una de las unidades que están  sie</w:t>
      </w:r>
      <w:r w:rsidR="00A704E2">
        <w:rPr>
          <w:rFonts w:asciiTheme="majorHAnsi" w:hAnsiTheme="majorHAnsi"/>
        </w:rPr>
        <w:t>nd</w:t>
      </w:r>
      <w:r w:rsidR="008E6C3E">
        <w:rPr>
          <w:rFonts w:asciiTheme="majorHAnsi" w:hAnsiTheme="majorHAnsi"/>
        </w:rPr>
        <w:t xml:space="preserve">o transportadas a sus destinos.  Las que se </w:t>
      </w:r>
      <w:r w:rsidR="00A704E2">
        <w:rPr>
          <w:rFonts w:asciiTheme="majorHAnsi" w:hAnsiTheme="majorHAnsi"/>
        </w:rPr>
        <w:t>están comunicando con el servidor de manejo y rastr</w:t>
      </w:r>
      <w:r w:rsidR="008E6C3E">
        <w:rPr>
          <w:rFonts w:asciiTheme="majorHAnsi" w:hAnsiTheme="majorHAnsi"/>
        </w:rPr>
        <w:t xml:space="preserve">eo de unidades de distribución de </w:t>
      </w:r>
      <w:r w:rsidR="00A704E2">
        <w:rPr>
          <w:rFonts w:asciiTheme="majorHAnsi" w:hAnsiTheme="majorHAnsi"/>
        </w:rPr>
        <w:t xml:space="preserve"> paquetes.</w:t>
      </w:r>
      <w:r w:rsidR="00D673A8">
        <w:rPr>
          <w:rFonts w:asciiTheme="majorHAnsi" w:hAnsiTheme="majorHAnsi"/>
        </w:rPr>
        <w:t xml:space="preserve"> Estos datos </w:t>
      </w:r>
      <w:r w:rsidR="00D673A8" w:rsidRPr="009033E1">
        <w:rPr>
          <w:rFonts w:asciiTheme="majorHAnsi" w:hAnsiTheme="majorHAnsi"/>
        </w:rPr>
        <w:t>deben ser protegidos ya qu</w:t>
      </w:r>
      <w:r w:rsidR="009033E1">
        <w:rPr>
          <w:rFonts w:asciiTheme="majorHAnsi" w:hAnsiTheme="majorHAnsi"/>
        </w:rPr>
        <w:t xml:space="preserve">e representan los reportes del servicio que </w:t>
      </w:r>
      <w:r w:rsidR="00172B3B">
        <w:rPr>
          <w:rFonts w:asciiTheme="majorHAnsi" w:hAnsiTheme="majorHAnsi"/>
        </w:rPr>
        <w:t>está</w:t>
      </w:r>
      <w:r w:rsidR="009033E1">
        <w:rPr>
          <w:rFonts w:asciiTheme="majorHAnsi" w:hAnsiTheme="majorHAnsi"/>
        </w:rPr>
        <w:t xml:space="preserve"> prestando la compañía</w:t>
      </w:r>
      <w:r w:rsidR="008E6C3E">
        <w:rPr>
          <w:rFonts w:asciiTheme="majorHAnsi" w:hAnsiTheme="majorHAnsi"/>
        </w:rPr>
        <w:t>, además del estado continuo de los paquetes</w:t>
      </w:r>
      <w:r w:rsidR="009033E1">
        <w:rPr>
          <w:rFonts w:asciiTheme="majorHAnsi" w:hAnsiTheme="majorHAnsi"/>
        </w:rPr>
        <w:t xml:space="preserve">. </w:t>
      </w:r>
      <w:r w:rsidR="008E6C3E">
        <w:rPr>
          <w:rFonts w:asciiTheme="majorHAnsi" w:hAnsiTheme="majorHAnsi"/>
        </w:rPr>
        <w:t>Estos datos son usados</w:t>
      </w:r>
      <w:r w:rsidR="009033E1">
        <w:rPr>
          <w:rFonts w:asciiTheme="majorHAnsi" w:hAnsiTheme="majorHAnsi"/>
        </w:rPr>
        <w:t xml:space="preserve"> para calcular las rutas de cada día, y para saber qué tantas órdenes han sido satisfechas.</w:t>
      </w:r>
    </w:p>
    <w:p w14:paraId="7590D24F" w14:textId="77777777" w:rsidR="00172B3B" w:rsidRDefault="00172B3B" w:rsidP="00172B3B">
      <w:pPr>
        <w:pStyle w:val="ListParagraph"/>
        <w:ind w:left="1440"/>
        <w:jc w:val="both"/>
        <w:rPr>
          <w:rFonts w:asciiTheme="majorHAnsi" w:hAnsiTheme="majorHAnsi"/>
        </w:rPr>
      </w:pPr>
      <w:r>
        <w:rPr>
          <w:rFonts w:asciiTheme="majorHAnsi" w:hAnsiTheme="majorHAnsi"/>
        </w:rPr>
        <w:t>Si un actor no autorizado consigue acceso a la información de los datos recibidos de las unidades o paquetes, podría:</w:t>
      </w:r>
    </w:p>
    <w:p w14:paraId="0DEB1C6E" w14:textId="5CC7DA7B" w:rsidR="000E2C1A" w:rsidRDefault="007D4565" w:rsidP="007D4565">
      <w:pPr>
        <w:pStyle w:val="ListParagraph"/>
        <w:numPr>
          <w:ilvl w:val="3"/>
          <w:numId w:val="13"/>
        </w:numPr>
        <w:jc w:val="both"/>
        <w:rPr>
          <w:rFonts w:asciiTheme="majorHAnsi" w:hAnsiTheme="majorHAnsi"/>
        </w:rPr>
      </w:pPr>
      <w:r>
        <w:rPr>
          <w:rFonts w:asciiTheme="majorHAnsi" w:hAnsiTheme="majorHAnsi"/>
        </w:rPr>
        <w:t>Alterar los datos antes de la 1 am. Al cambiar los datos antes de la 1 am se pueden calcular rutas falsas, las cuales no sean necesariamente recurrentes, seguras ni efectivas.</w:t>
      </w:r>
    </w:p>
    <w:p w14:paraId="28443C3E" w14:textId="486A6847" w:rsidR="007D4565" w:rsidRDefault="00950999" w:rsidP="007D4565">
      <w:pPr>
        <w:pStyle w:val="ListParagraph"/>
        <w:numPr>
          <w:ilvl w:val="3"/>
          <w:numId w:val="13"/>
        </w:numPr>
        <w:jc w:val="both"/>
        <w:rPr>
          <w:rFonts w:asciiTheme="majorHAnsi" w:hAnsiTheme="majorHAnsi"/>
        </w:rPr>
      </w:pPr>
      <w:r>
        <w:rPr>
          <w:rFonts w:asciiTheme="majorHAnsi" w:hAnsiTheme="majorHAnsi"/>
        </w:rPr>
        <w:t xml:space="preserve">Al tener acceso de este tipo de datos,  se puede rastrear a la unidad que transporta los paquetes y llegado el caso en que haya un paquete de valor, puede ser robado. </w:t>
      </w:r>
    </w:p>
    <w:p w14:paraId="4A15F2F8" w14:textId="06B64D78" w:rsidR="00950999" w:rsidRPr="007D4565" w:rsidRDefault="00950999" w:rsidP="007D4565">
      <w:pPr>
        <w:pStyle w:val="ListParagraph"/>
        <w:numPr>
          <w:ilvl w:val="3"/>
          <w:numId w:val="13"/>
        </w:numPr>
        <w:jc w:val="both"/>
        <w:rPr>
          <w:rFonts w:asciiTheme="majorHAnsi" w:hAnsiTheme="majorHAnsi"/>
        </w:rPr>
      </w:pPr>
      <w:r>
        <w:rPr>
          <w:rFonts w:asciiTheme="majorHAnsi" w:hAnsiTheme="majorHAnsi"/>
        </w:rPr>
        <w:t xml:space="preserve">Al tener acceso a esta información, se tiene acceso a la información de los clientes respecto a su vivienda y con ello, estos se convierten en sujetos vulnerables. </w:t>
      </w:r>
    </w:p>
    <w:p w14:paraId="0FAE6A47" w14:textId="2371EC4B" w:rsidR="00FE449B" w:rsidRPr="00AB02B6" w:rsidRDefault="00FE449B" w:rsidP="00172B3B">
      <w:pPr>
        <w:pStyle w:val="ListParagraph"/>
        <w:numPr>
          <w:ilvl w:val="0"/>
          <w:numId w:val="4"/>
        </w:numPr>
        <w:jc w:val="both"/>
        <w:rPr>
          <w:rFonts w:asciiTheme="majorHAnsi" w:hAnsiTheme="majorHAnsi"/>
          <w:b/>
        </w:rPr>
      </w:pPr>
      <w:r w:rsidRPr="00172B3B">
        <w:rPr>
          <w:rFonts w:asciiTheme="majorHAnsi" w:hAnsiTheme="majorHAnsi"/>
          <w:b/>
        </w:rPr>
        <w:t>D</w:t>
      </w:r>
      <w:r w:rsidR="001B1994" w:rsidRPr="00172B3B">
        <w:rPr>
          <w:rFonts w:asciiTheme="majorHAnsi" w:hAnsiTheme="majorHAnsi"/>
          <w:b/>
        </w:rPr>
        <w:t>atos de las consu</w:t>
      </w:r>
      <w:r w:rsidR="000E2C1A">
        <w:rPr>
          <w:rFonts w:asciiTheme="majorHAnsi" w:hAnsiTheme="majorHAnsi"/>
          <w:b/>
        </w:rPr>
        <w:t xml:space="preserve">ltas contables: </w:t>
      </w:r>
      <w:r w:rsidR="000E2C1A">
        <w:rPr>
          <w:rFonts w:asciiTheme="majorHAnsi" w:hAnsiTheme="majorHAnsi"/>
        </w:rPr>
        <w:t>hacen referencia a los aspectos contables y administrativos de la compañía, tanto de sus recursos como de sus clientes. Esta información es muy importante ya que es la constancia del capital de la empresa.</w:t>
      </w:r>
      <w:r w:rsidR="00AB02B6">
        <w:rPr>
          <w:rFonts w:asciiTheme="majorHAnsi" w:hAnsiTheme="majorHAnsi"/>
        </w:rPr>
        <w:t xml:space="preserve"> Esta información debe ser protegida ya que la empresa debe tener registro de todos sus ingresos y gastos, para poder operar correctamente y rendir cuentas ante la ley.</w:t>
      </w:r>
    </w:p>
    <w:p w14:paraId="312FCFC1" w14:textId="77777777" w:rsidR="00AB02B6" w:rsidRDefault="00AB02B6" w:rsidP="00AB02B6">
      <w:pPr>
        <w:pStyle w:val="ListParagraph"/>
        <w:ind w:left="1440"/>
        <w:jc w:val="both"/>
        <w:rPr>
          <w:rFonts w:asciiTheme="majorHAnsi" w:hAnsiTheme="majorHAnsi"/>
        </w:rPr>
      </w:pPr>
      <w:r>
        <w:rPr>
          <w:rFonts w:asciiTheme="majorHAnsi" w:hAnsiTheme="majorHAnsi"/>
        </w:rPr>
        <w:t>Si un actor no autorizado consigue acceso a la información de los datos recibidos de las unidades o paquetes, podría:</w:t>
      </w:r>
    </w:p>
    <w:p w14:paraId="1241EE2A" w14:textId="77777777" w:rsidR="002E3864" w:rsidRDefault="002E3864" w:rsidP="002E3864">
      <w:pPr>
        <w:pStyle w:val="ListParagraph"/>
        <w:numPr>
          <w:ilvl w:val="0"/>
          <w:numId w:val="9"/>
        </w:numPr>
        <w:jc w:val="both"/>
        <w:rPr>
          <w:rFonts w:asciiTheme="majorHAnsi" w:hAnsiTheme="majorHAnsi"/>
        </w:rPr>
      </w:pPr>
      <w:r>
        <w:rPr>
          <w:rFonts w:asciiTheme="majorHAnsi" w:hAnsiTheme="majorHAnsi"/>
        </w:rPr>
        <w:lastRenderedPageBreak/>
        <w:t>Conocer los montos de dinero que maneja la e</w:t>
      </w:r>
      <w:r w:rsidR="00461FD4">
        <w:rPr>
          <w:rFonts w:asciiTheme="majorHAnsi" w:hAnsiTheme="majorHAnsi"/>
        </w:rPr>
        <w:t>mpresa u su ubicación. Esto puede llevar a robos muy bien planeados por la información a la que los atacantes tienen acceso.</w:t>
      </w:r>
    </w:p>
    <w:p w14:paraId="4AA90A08" w14:textId="108B4970" w:rsidR="00950999" w:rsidRDefault="00950999" w:rsidP="002E3864">
      <w:pPr>
        <w:pStyle w:val="ListParagraph"/>
        <w:numPr>
          <w:ilvl w:val="0"/>
          <w:numId w:val="9"/>
        </w:numPr>
        <w:jc w:val="both"/>
        <w:rPr>
          <w:rFonts w:asciiTheme="majorHAnsi" w:hAnsiTheme="majorHAnsi"/>
        </w:rPr>
      </w:pPr>
      <w:r>
        <w:rPr>
          <w:rFonts w:asciiTheme="majorHAnsi" w:hAnsiTheme="majorHAnsi"/>
        </w:rPr>
        <w:t>Debido a que  esta información solo lo conocen las personas que tienen acceso al intranet de la compañía. Esta información podría ser vendida a  la competencia para generar una ganancia personal y afectar a la compañía.</w:t>
      </w:r>
    </w:p>
    <w:p w14:paraId="6E53665F" w14:textId="10F91356" w:rsidR="00950999" w:rsidRDefault="00950999" w:rsidP="002E3864">
      <w:pPr>
        <w:pStyle w:val="ListParagraph"/>
        <w:numPr>
          <w:ilvl w:val="0"/>
          <w:numId w:val="9"/>
        </w:numPr>
        <w:jc w:val="both"/>
        <w:rPr>
          <w:rFonts w:asciiTheme="majorHAnsi" w:hAnsiTheme="majorHAnsi"/>
        </w:rPr>
      </w:pPr>
      <w:r>
        <w:rPr>
          <w:rFonts w:asciiTheme="majorHAnsi" w:hAnsiTheme="majorHAnsi"/>
        </w:rPr>
        <w:t xml:space="preserve">Al mismo tiempo se puede modificar la contabilidad de la empresa y así generar un desfalco interno. </w:t>
      </w:r>
    </w:p>
    <w:p w14:paraId="2794FC5F" w14:textId="77777777" w:rsidR="00AB02B6" w:rsidRPr="00172B3B" w:rsidRDefault="00AB02B6" w:rsidP="00AB02B6">
      <w:pPr>
        <w:pStyle w:val="ListParagraph"/>
        <w:ind w:left="1440"/>
        <w:jc w:val="both"/>
        <w:rPr>
          <w:rFonts w:asciiTheme="majorHAnsi" w:hAnsiTheme="majorHAnsi"/>
          <w:b/>
        </w:rPr>
      </w:pPr>
    </w:p>
    <w:p w14:paraId="19A298D6" w14:textId="77777777" w:rsidR="008D0CD6" w:rsidRPr="00034751" w:rsidRDefault="008D0CD6" w:rsidP="00034751">
      <w:pPr>
        <w:pStyle w:val="ListParagraph"/>
        <w:jc w:val="both"/>
        <w:rPr>
          <w:rFonts w:asciiTheme="majorHAnsi" w:hAnsiTheme="majorHAnsi"/>
        </w:rPr>
      </w:pPr>
      <w:r w:rsidRPr="00034751">
        <w:rPr>
          <w:rFonts w:asciiTheme="majorHAnsi" w:hAnsiTheme="majorHAnsi"/>
        </w:rPr>
        <w:t xml:space="preserve"> </w:t>
      </w:r>
    </w:p>
    <w:p w14:paraId="0DCE18CC" w14:textId="77777777" w:rsidR="008D0CD6" w:rsidRDefault="008D0CD6" w:rsidP="00034751">
      <w:pPr>
        <w:pStyle w:val="ListParagraph"/>
        <w:numPr>
          <w:ilvl w:val="0"/>
          <w:numId w:val="2"/>
        </w:numPr>
        <w:jc w:val="both"/>
        <w:rPr>
          <w:rFonts w:asciiTheme="majorHAnsi" w:hAnsiTheme="majorHAnsi"/>
          <w:i/>
          <w:u w:val="single"/>
        </w:rPr>
      </w:pPr>
      <w:r w:rsidRPr="00F6255C">
        <w:rPr>
          <w:rFonts w:asciiTheme="majorHAnsi" w:hAnsiTheme="majorHAnsi"/>
          <w:i/>
          <w:u w:val="single"/>
        </w:rPr>
        <w:t>Identifique cuatro vulnerabilidades del sistema de manejo de órdenes, teniendo en cuenta únicamente aspectos técnicos (no organizacionales o de procesos). Identifique vulnerabilidades no solo en lo relacionado con la comunicación sino también con el almacenamiento y procesamiento de los datos. Explique su respuesta en cada caso (*).</w:t>
      </w:r>
    </w:p>
    <w:p w14:paraId="3699EF6D" w14:textId="77777777" w:rsidR="00F6255C" w:rsidRPr="00F6255C" w:rsidRDefault="00F6255C" w:rsidP="00F6255C">
      <w:pPr>
        <w:pStyle w:val="ListParagraph"/>
        <w:jc w:val="both"/>
        <w:rPr>
          <w:rFonts w:asciiTheme="majorHAnsi" w:hAnsiTheme="majorHAnsi"/>
          <w:i/>
          <w:u w:val="single"/>
        </w:rPr>
      </w:pPr>
    </w:p>
    <w:p w14:paraId="4A82ED9B" w14:textId="22E57E3F" w:rsidR="002A6BA7" w:rsidRDefault="002A6BA7" w:rsidP="002A6BA7">
      <w:pPr>
        <w:pStyle w:val="ListParagraph"/>
        <w:jc w:val="both"/>
        <w:rPr>
          <w:rFonts w:asciiTheme="majorHAnsi" w:hAnsiTheme="majorHAnsi"/>
        </w:rPr>
      </w:pPr>
      <w:r>
        <w:rPr>
          <w:rFonts w:asciiTheme="majorHAnsi" w:hAnsiTheme="majorHAnsi"/>
        </w:rPr>
        <w:t>A continuación</w:t>
      </w:r>
      <w:r w:rsidR="00825CFC">
        <w:rPr>
          <w:rFonts w:asciiTheme="majorHAnsi" w:hAnsiTheme="majorHAnsi"/>
        </w:rPr>
        <w:t xml:space="preserve"> se presentan </w:t>
      </w:r>
      <w:r>
        <w:rPr>
          <w:rFonts w:asciiTheme="majorHAnsi" w:hAnsiTheme="majorHAnsi"/>
        </w:rPr>
        <w:t xml:space="preserve"> 4 vulnerabilidades del sistema:</w:t>
      </w:r>
    </w:p>
    <w:p w14:paraId="69D06304" w14:textId="77777777" w:rsidR="00825CFC" w:rsidRDefault="00825CFC" w:rsidP="002A6BA7">
      <w:pPr>
        <w:pStyle w:val="ListParagraph"/>
        <w:jc w:val="both"/>
        <w:rPr>
          <w:rFonts w:asciiTheme="majorHAnsi" w:hAnsiTheme="majorHAnsi"/>
        </w:rPr>
      </w:pPr>
    </w:p>
    <w:p w14:paraId="1BE23851" w14:textId="7837D626" w:rsidR="002A6BA7" w:rsidRDefault="00275373" w:rsidP="002A6BA7">
      <w:pPr>
        <w:pStyle w:val="ListParagraph"/>
        <w:numPr>
          <w:ilvl w:val="0"/>
          <w:numId w:val="7"/>
        </w:numPr>
        <w:jc w:val="both"/>
        <w:rPr>
          <w:rFonts w:asciiTheme="majorHAnsi" w:hAnsiTheme="majorHAnsi"/>
        </w:rPr>
      </w:pPr>
      <w:r w:rsidRPr="00257B88">
        <w:rPr>
          <w:rFonts w:asciiTheme="majorHAnsi" w:hAnsiTheme="majorHAnsi"/>
          <w:b/>
        </w:rPr>
        <w:t>La información almacenada por el servidor de manejo y rastreo de unidades y paquetes esta desprotegida:</w:t>
      </w:r>
      <w:r>
        <w:rPr>
          <w:rFonts w:asciiTheme="majorHAnsi" w:hAnsiTheme="majorHAnsi"/>
        </w:rPr>
        <w:t xml:space="preserve"> </w:t>
      </w:r>
      <w:r w:rsidR="00257B88">
        <w:rPr>
          <w:rFonts w:asciiTheme="majorHAnsi" w:hAnsiTheme="majorHAnsi"/>
        </w:rPr>
        <w:t xml:space="preserve">Esta información almacenada no cuenta con mecanismos de protección, lo cual puede llevar a que algún intruso pueda leer o editar </w:t>
      </w:r>
      <w:r w:rsidR="00B474CD">
        <w:rPr>
          <w:rFonts w:asciiTheme="majorHAnsi" w:hAnsiTheme="majorHAnsi"/>
        </w:rPr>
        <w:t xml:space="preserve">los </w:t>
      </w:r>
      <w:r w:rsidR="00257B88">
        <w:rPr>
          <w:rFonts w:asciiTheme="majorHAnsi" w:hAnsiTheme="majorHAnsi"/>
        </w:rPr>
        <w:t>datos.</w:t>
      </w:r>
      <w:r w:rsidR="00AA4B45">
        <w:rPr>
          <w:rFonts w:asciiTheme="majorHAnsi" w:hAnsiTheme="majorHAnsi"/>
        </w:rPr>
        <w:t xml:space="preserve"> </w:t>
      </w:r>
      <w:r w:rsidR="00B474CD">
        <w:rPr>
          <w:rFonts w:asciiTheme="majorHAnsi" w:hAnsiTheme="majorHAnsi"/>
        </w:rPr>
        <w:t xml:space="preserve">Se puede perder información, generar inconsistencias, </w:t>
      </w:r>
      <w:r w:rsidR="00AA4B45">
        <w:rPr>
          <w:rFonts w:asciiTheme="majorHAnsi" w:hAnsiTheme="majorHAnsi"/>
        </w:rPr>
        <w:t>generar adulteración en la información, y espionaje.</w:t>
      </w:r>
    </w:p>
    <w:p w14:paraId="50972935" w14:textId="77777777" w:rsidR="002C4B5A" w:rsidRDefault="002C4B5A" w:rsidP="002C4B5A">
      <w:pPr>
        <w:pStyle w:val="ListParagraph"/>
        <w:ind w:left="1440"/>
        <w:jc w:val="both"/>
        <w:rPr>
          <w:rFonts w:asciiTheme="majorHAnsi" w:hAnsiTheme="majorHAnsi"/>
        </w:rPr>
      </w:pPr>
    </w:p>
    <w:p w14:paraId="5214AF6B" w14:textId="0D739BC6" w:rsidR="00257B88" w:rsidRDefault="00275373" w:rsidP="003F2CAE">
      <w:pPr>
        <w:pStyle w:val="ListParagraph"/>
        <w:numPr>
          <w:ilvl w:val="0"/>
          <w:numId w:val="7"/>
        </w:numPr>
        <w:jc w:val="both"/>
        <w:rPr>
          <w:rFonts w:asciiTheme="majorHAnsi" w:hAnsiTheme="majorHAnsi"/>
        </w:rPr>
      </w:pPr>
      <w:r w:rsidRPr="00275373">
        <w:rPr>
          <w:rFonts w:asciiTheme="majorHAnsi" w:hAnsiTheme="majorHAnsi"/>
          <w:b/>
        </w:rPr>
        <w:t>El servidor de manejo y rastreo de unidades y paquetes es un cuello de botella:</w:t>
      </w:r>
      <w:r>
        <w:rPr>
          <w:rFonts w:asciiTheme="majorHAnsi" w:hAnsiTheme="majorHAnsi"/>
        </w:rPr>
        <w:t xml:space="preserve"> El servidor de manejo y rastreo de unidades y paquetes </w:t>
      </w:r>
      <w:r w:rsidR="00257B88">
        <w:rPr>
          <w:rFonts w:asciiTheme="majorHAnsi" w:hAnsiTheme="majorHAnsi"/>
        </w:rPr>
        <w:t>está</w:t>
      </w:r>
      <w:r>
        <w:rPr>
          <w:rFonts w:asciiTheme="majorHAnsi" w:hAnsiTheme="majorHAnsi"/>
        </w:rPr>
        <w:t xml:space="preserve"> encargado de muchas tareas. Cada 60 segundos todas las unidades reportan su estado, y por otro lado, este servidor también se encarga de recibir información del servidor de manejo de órdenes de recogida y calcular las rutas óptimas. Si este servidor falla, sería crítico para la empresa</w:t>
      </w:r>
      <w:r w:rsidR="00257B88">
        <w:rPr>
          <w:rFonts w:asciiTheme="majorHAnsi" w:hAnsiTheme="majorHAnsi"/>
        </w:rPr>
        <w:t>.</w:t>
      </w:r>
      <w:r w:rsidR="00742FD6">
        <w:rPr>
          <w:rFonts w:asciiTheme="majorHAnsi" w:hAnsiTheme="majorHAnsi"/>
        </w:rPr>
        <w:t xml:space="preserve"> Se </w:t>
      </w:r>
      <w:r w:rsidR="00B474CD">
        <w:rPr>
          <w:rFonts w:asciiTheme="majorHAnsi" w:hAnsiTheme="majorHAnsi"/>
        </w:rPr>
        <w:t xml:space="preserve">perdería </w:t>
      </w:r>
      <w:r w:rsidR="00742FD6">
        <w:rPr>
          <w:rFonts w:asciiTheme="majorHAnsi" w:hAnsiTheme="majorHAnsi"/>
        </w:rPr>
        <w:t xml:space="preserve"> disponibilidad.</w:t>
      </w:r>
    </w:p>
    <w:p w14:paraId="7E9A7B8D" w14:textId="77777777" w:rsidR="002C4B5A" w:rsidRDefault="002C4B5A" w:rsidP="002C4B5A">
      <w:pPr>
        <w:pStyle w:val="ListParagraph"/>
        <w:ind w:left="1440"/>
        <w:jc w:val="both"/>
        <w:rPr>
          <w:rFonts w:asciiTheme="majorHAnsi" w:hAnsiTheme="majorHAnsi"/>
        </w:rPr>
      </w:pPr>
    </w:p>
    <w:p w14:paraId="0782CEB5" w14:textId="77777777" w:rsidR="005011C6" w:rsidRDefault="006C738D" w:rsidP="00B83B58">
      <w:pPr>
        <w:pStyle w:val="ListParagraph"/>
        <w:numPr>
          <w:ilvl w:val="0"/>
          <w:numId w:val="7"/>
        </w:numPr>
        <w:jc w:val="both"/>
        <w:rPr>
          <w:rFonts w:asciiTheme="majorHAnsi" w:hAnsiTheme="majorHAnsi"/>
        </w:rPr>
      </w:pPr>
      <w:r>
        <w:rPr>
          <w:rFonts w:asciiTheme="majorHAnsi" w:hAnsiTheme="majorHAnsi"/>
          <w:b/>
        </w:rPr>
        <w:t xml:space="preserve">La comunicación entre </w:t>
      </w:r>
      <w:r w:rsidR="003F2CAE">
        <w:rPr>
          <w:rFonts w:asciiTheme="majorHAnsi" w:hAnsiTheme="majorHAnsi"/>
          <w:b/>
        </w:rPr>
        <w:t xml:space="preserve">los paquetes </w:t>
      </w:r>
      <w:r>
        <w:rPr>
          <w:rFonts w:asciiTheme="majorHAnsi" w:hAnsiTheme="majorHAnsi"/>
          <w:b/>
        </w:rPr>
        <w:t>y el servidor de manejo y rastreo de unidades esta desprotegida</w:t>
      </w:r>
      <w:r w:rsidR="005011C6">
        <w:rPr>
          <w:rFonts w:asciiTheme="majorHAnsi" w:hAnsiTheme="majorHAnsi"/>
          <w:b/>
        </w:rPr>
        <w:t xml:space="preserve">: </w:t>
      </w:r>
      <w:r w:rsidR="00F24BED">
        <w:rPr>
          <w:rFonts w:asciiTheme="majorHAnsi" w:hAnsiTheme="majorHAnsi"/>
        </w:rPr>
        <w:t xml:space="preserve">No se cuentan con mecanismos de protección </w:t>
      </w:r>
      <w:r w:rsidR="00B83B58">
        <w:rPr>
          <w:rFonts w:asciiTheme="majorHAnsi" w:hAnsiTheme="majorHAnsi"/>
        </w:rPr>
        <w:t>a la hora en la que los paquetes se comunican con el servidor, para informar sobre su estado. Esto produce que la información pueda ser leída o alterada.</w:t>
      </w:r>
      <w:r w:rsidR="00742FD6">
        <w:rPr>
          <w:rFonts w:asciiTheme="majorHAnsi" w:hAnsiTheme="majorHAnsi"/>
        </w:rPr>
        <w:t xml:space="preserve"> Se puede perder información, se pueden generar inconsistencias, se puede generar adulteración en la información, y espionaje.</w:t>
      </w:r>
    </w:p>
    <w:p w14:paraId="40409A3F" w14:textId="77777777" w:rsidR="002C4B5A" w:rsidRPr="00B83B58" w:rsidRDefault="002C4B5A" w:rsidP="002C4B5A">
      <w:pPr>
        <w:pStyle w:val="ListParagraph"/>
        <w:ind w:left="1440"/>
        <w:jc w:val="both"/>
        <w:rPr>
          <w:rFonts w:asciiTheme="majorHAnsi" w:hAnsiTheme="majorHAnsi"/>
        </w:rPr>
      </w:pPr>
    </w:p>
    <w:p w14:paraId="096A27F9" w14:textId="77777777" w:rsidR="006C738D" w:rsidRPr="003F2CAE" w:rsidRDefault="003F2CAE" w:rsidP="002A6BA7">
      <w:pPr>
        <w:pStyle w:val="ListParagraph"/>
        <w:numPr>
          <w:ilvl w:val="0"/>
          <w:numId w:val="7"/>
        </w:numPr>
        <w:jc w:val="both"/>
        <w:rPr>
          <w:rFonts w:asciiTheme="majorHAnsi" w:hAnsiTheme="majorHAnsi"/>
        </w:rPr>
      </w:pPr>
      <w:r w:rsidRPr="003F2CAE">
        <w:rPr>
          <w:rFonts w:asciiTheme="majorHAnsi" w:hAnsiTheme="majorHAnsi"/>
          <w:b/>
        </w:rPr>
        <w:t>La información manipulada por el s</w:t>
      </w:r>
      <w:r w:rsidR="006C738D" w:rsidRPr="003F2CAE">
        <w:rPr>
          <w:rFonts w:asciiTheme="majorHAnsi" w:hAnsiTheme="majorHAnsi"/>
          <w:b/>
        </w:rPr>
        <w:t>ervidor de manejo administrativo y contable</w:t>
      </w:r>
      <w:r w:rsidRPr="003F2CAE">
        <w:rPr>
          <w:rFonts w:asciiTheme="majorHAnsi" w:hAnsiTheme="majorHAnsi"/>
          <w:b/>
        </w:rPr>
        <w:t xml:space="preserve"> está desprotegida:</w:t>
      </w:r>
      <w:r w:rsidR="00B83B58">
        <w:rPr>
          <w:rFonts w:asciiTheme="majorHAnsi" w:hAnsiTheme="majorHAnsi"/>
          <w:b/>
        </w:rPr>
        <w:t xml:space="preserve"> </w:t>
      </w:r>
      <w:r w:rsidR="00CB6FA5">
        <w:rPr>
          <w:rFonts w:asciiTheme="majorHAnsi" w:hAnsiTheme="majorHAnsi"/>
        </w:rPr>
        <w:t>Este servidor manipula información importante de la empresa, la cual hace referencia a los asuntos contables y administrativos. Este servidor no se encuentra protegido lo cual lo hace susceptible a ataques.</w:t>
      </w:r>
      <w:r w:rsidR="00742FD6">
        <w:rPr>
          <w:rFonts w:asciiTheme="majorHAnsi" w:hAnsiTheme="majorHAnsi"/>
        </w:rPr>
        <w:t xml:space="preserve"> Se puede perder información, se pueden generar inconsistencias, se puede generar adulteración en la información, y espionaje.</w:t>
      </w:r>
    </w:p>
    <w:p w14:paraId="488C4111" w14:textId="77777777" w:rsidR="008D0CD6" w:rsidRPr="00034751" w:rsidRDefault="00034751" w:rsidP="00034751">
      <w:pPr>
        <w:pStyle w:val="Heading1"/>
        <w:jc w:val="both"/>
      </w:pPr>
      <w:bookmarkStart w:id="37" w:name="_Toc432442258"/>
      <w:r w:rsidRPr="00034751">
        <w:lastRenderedPageBreak/>
        <w:t>Propuesta de Soluciones</w:t>
      </w:r>
      <w:bookmarkEnd w:id="37"/>
    </w:p>
    <w:p w14:paraId="47A8F933" w14:textId="77777777" w:rsidR="00034751" w:rsidRPr="00E93EAF" w:rsidRDefault="00034751" w:rsidP="00034751">
      <w:pPr>
        <w:jc w:val="both"/>
        <w:rPr>
          <w:rFonts w:asciiTheme="majorHAnsi" w:hAnsiTheme="majorHAnsi"/>
          <w:i/>
          <w:u w:val="single"/>
        </w:rPr>
      </w:pPr>
      <w:r w:rsidRPr="00E93EAF">
        <w:rPr>
          <w:rFonts w:asciiTheme="majorHAnsi" w:hAnsiTheme="majorHAnsi"/>
          <w:i/>
          <w:u w:val="single"/>
        </w:rPr>
        <w:t>Para cada una de las vulnerabilidades que usted identificó en el punto anterior, proponga mecanismos de resolución. Los mecanismos propuestos deben ser explicados, por ejemplo, si se habla de cifrado sobre un canal de comunicaciones, debe identificar los participantes en la comunicación, y si es cifrado simétrico o asimétrico (y justificar la decisión). Además, debe justificar los mecanismos propuestos. Es decir, identifique explícitamente qué vulnerabilidad resuelve y justifique.</w:t>
      </w:r>
    </w:p>
    <w:p w14:paraId="386CF311" w14:textId="77777777" w:rsidR="00D87247" w:rsidRDefault="00D87247" w:rsidP="00D87247">
      <w:pPr>
        <w:jc w:val="both"/>
        <w:rPr>
          <w:rFonts w:asciiTheme="majorHAnsi" w:hAnsiTheme="majorHAnsi"/>
          <w:i/>
          <w:u w:val="single"/>
        </w:rPr>
      </w:pPr>
      <w:r w:rsidRPr="00E93EAF">
        <w:rPr>
          <w:rFonts w:asciiTheme="majorHAnsi" w:hAnsiTheme="majorHAnsi"/>
          <w:i/>
          <w:u w:val="single"/>
        </w:rPr>
        <w:t>En sus justificaciones tenga en cuenta aspectos relacionados con eficacia, costo, eficiencia, flexibilidad, aspectos de implementación, y otros aspectos técnicos que considere convenientes.</w:t>
      </w:r>
    </w:p>
    <w:p w14:paraId="46B5AF56" w14:textId="77777777" w:rsidR="00FC582D" w:rsidRPr="00FC582D" w:rsidRDefault="00ED5121" w:rsidP="00FC582D">
      <w:pPr>
        <w:pStyle w:val="ListParagraph"/>
        <w:numPr>
          <w:ilvl w:val="0"/>
          <w:numId w:val="10"/>
        </w:numPr>
        <w:jc w:val="both"/>
        <w:rPr>
          <w:rFonts w:asciiTheme="majorHAnsi" w:hAnsiTheme="majorHAnsi"/>
          <w:i/>
        </w:rPr>
      </w:pPr>
      <w:r w:rsidRPr="00ED5121">
        <w:rPr>
          <w:rFonts w:asciiTheme="majorHAnsi" w:hAnsiTheme="majorHAnsi"/>
          <w:i/>
          <w:u w:val="single"/>
        </w:rPr>
        <w:t>Vulnerabilidad:</w:t>
      </w:r>
      <w:r>
        <w:rPr>
          <w:rFonts w:asciiTheme="majorHAnsi" w:hAnsiTheme="majorHAnsi"/>
          <w:i/>
        </w:rPr>
        <w:t xml:space="preserve"> </w:t>
      </w:r>
      <w:r w:rsidR="00FC582D" w:rsidRPr="00FC582D">
        <w:rPr>
          <w:rFonts w:asciiTheme="majorHAnsi" w:hAnsiTheme="majorHAnsi"/>
          <w:i/>
        </w:rPr>
        <w:t>La información almacenada por el servidor de manejo y rastreo de unidades y paquetes esta desprotegida</w:t>
      </w:r>
    </w:p>
    <w:p w14:paraId="4314601E" w14:textId="77777777" w:rsidR="00FC582D" w:rsidRDefault="00FC582D" w:rsidP="00FC582D">
      <w:pPr>
        <w:pStyle w:val="ListParagraph"/>
        <w:jc w:val="both"/>
        <w:rPr>
          <w:rFonts w:asciiTheme="majorHAnsi" w:hAnsiTheme="majorHAnsi"/>
          <w:b/>
          <w:u w:val="single"/>
        </w:rPr>
      </w:pPr>
      <w:r>
        <w:rPr>
          <w:rFonts w:asciiTheme="majorHAnsi" w:hAnsiTheme="majorHAnsi"/>
          <w:b/>
          <w:u w:val="single"/>
        </w:rPr>
        <w:t>Mecanismos</w:t>
      </w:r>
      <w:r w:rsidRPr="00FC582D">
        <w:rPr>
          <w:rFonts w:asciiTheme="majorHAnsi" w:hAnsiTheme="majorHAnsi"/>
          <w:b/>
          <w:u w:val="single"/>
        </w:rPr>
        <w:t xml:space="preserve"> de Solución</w:t>
      </w:r>
    </w:p>
    <w:p w14:paraId="3B64E4F7" w14:textId="726B41A3" w:rsidR="00094559" w:rsidRDefault="00FC582D" w:rsidP="00FC582D">
      <w:pPr>
        <w:pStyle w:val="ListParagraph"/>
        <w:jc w:val="both"/>
        <w:rPr>
          <w:rFonts w:asciiTheme="majorHAnsi" w:hAnsiTheme="majorHAnsi"/>
          <w:color w:val="000000" w:themeColor="text1"/>
        </w:rPr>
      </w:pPr>
      <w:r>
        <w:rPr>
          <w:rFonts w:asciiTheme="majorHAnsi" w:hAnsiTheme="majorHAnsi"/>
          <w:b/>
        </w:rPr>
        <w:t>Solución:</w:t>
      </w:r>
      <w:r w:rsidR="00267BD1" w:rsidRPr="00267BD1">
        <w:rPr>
          <w:rFonts w:asciiTheme="majorHAnsi" w:hAnsiTheme="majorHAnsi"/>
          <w:b/>
          <w:color w:val="FF0000"/>
        </w:rPr>
        <w:t xml:space="preserve"> </w:t>
      </w:r>
      <w:r w:rsidR="00094559">
        <w:rPr>
          <w:rFonts w:asciiTheme="majorHAnsi" w:hAnsiTheme="majorHAnsi"/>
          <w:color w:val="000000" w:themeColor="text1"/>
        </w:rPr>
        <w:t xml:space="preserve">Para que la información almacenada por el servidor de manejo y rastreo de unidades y paquetes no se encuentre desprotegida, se puede guardar la información encriptada  simétricamente y con una estampilla de tiempo para garantizar así su integridad. </w:t>
      </w:r>
    </w:p>
    <w:p w14:paraId="70E32E2B" w14:textId="28B09EB0" w:rsidR="009D0062" w:rsidRPr="00094559" w:rsidRDefault="00094559" w:rsidP="00FC582D">
      <w:pPr>
        <w:pStyle w:val="ListParagraph"/>
        <w:jc w:val="both"/>
        <w:rPr>
          <w:rFonts w:asciiTheme="majorHAnsi" w:hAnsiTheme="majorHAnsi"/>
          <w:color w:val="000000" w:themeColor="text1"/>
        </w:rPr>
      </w:pPr>
      <w:r>
        <w:rPr>
          <w:rFonts w:asciiTheme="majorHAnsi" w:hAnsiTheme="majorHAnsi"/>
          <w:color w:val="000000" w:themeColor="text1"/>
        </w:rPr>
        <w:t xml:space="preserve">Al mismo tiempo para asegurar la integridad de los datos se puede generar una estampilla de tiempo, con esto se verifica que la información permanezca constante a medida que </w:t>
      </w:r>
    </w:p>
    <w:p w14:paraId="16145E51" w14:textId="10EB6C33" w:rsidR="009D0062" w:rsidRDefault="00094559" w:rsidP="00FC582D">
      <w:pPr>
        <w:pStyle w:val="ListParagraph"/>
        <w:jc w:val="both"/>
        <w:rPr>
          <w:rFonts w:asciiTheme="majorHAnsi" w:hAnsiTheme="majorHAnsi"/>
          <w:b/>
        </w:rPr>
      </w:pPr>
      <w:r>
        <w:rPr>
          <w:rFonts w:asciiTheme="majorHAnsi" w:hAnsiTheme="majorHAnsi"/>
          <w:b/>
        </w:rPr>
        <w:tab/>
      </w:r>
    </w:p>
    <w:p w14:paraId="576E72F7" w14:textId="6FE383A1" w:rsidR="00FC582D" w:rsidRDefault="009D0062" w:rsidP="00FC582D">
      <w:pPr>
        <w:pStyle w:val="ListParagraph"/>
        <w:jc w:val="both"/>
        <w:rPr>
          <w:rFonts w:asciiTheme="majorHAnsi" w:hAnsiTheme="majorHAnsi"/>
        </w:rPr>
      </w:pPr>
      <w:r>
        <w:rPr>
          <w:rFonts w:asciiTheme="majorHAnsi" w:hAnsiTheme="majorHAnsi"/>
          <w:b/>
        </w:rPr>
        <w:t>Ju</w:t>
      </w:r>
      <w:r w:rsidR="00FC582D">
        <w:rPr>
          <w:rFonts w:asciiTheme="majorHAnsi" w:hAnsiTheme="majorHAnsi"/>
          <w:b/>
        </w:rPr>
        <w:t xml:space="preserve">stificación: </w:t>
      </w:r>
      <w:r w:rsidR="00094559">
        <w:rPr>
          <w:rFonts w:asciiTheme="majorHAnsi" w:hAnsiTheme="majorHAnsi"/>
          <w:color w:val="000000" w:themeColor="text1"/>
        </w:rPr>
        <w:t xml:space="preserve">De esta manera se provee un nivel más de seguridad en la que se tendría acceso si y solo si se conoce las llaves para descifrar la información, se cifraría simétricamente ya que sería más eficiente que un cifrado asimétrico y es un proceso que se debe realizar con cierta frecuencia. Además de esto se plantea  </w:t>
      </w:r>
      <w:r w:rsidR="00E26C7B">
        <w:rPr>
          <w:rFonts w:asciiTheme="majorHAnsi" w:hAnsiTheme="majorHAnsi"/>
          <w:color w:val="000000" w:themeColor="text1"/>
        </w:rPr>
        <w:t xml:space="preserve">el uso de una estampilla de tiempo, dado que así se puede garantizar la integridad de los datos una vez guardados en la base de datos. Estas dos soluciones bajan el desempeño,  ya que en primer lugar se debe descifrar la información y en segundo lugar verificar la veracidad de la información con la estampilla de tiempo. </w:t>
      </w:r>
    </w:p>
    <w:p w14:paraId="433D3F7A" w14:textId="77777777" w:rsidR="00FC582D" w:rsidRDefault="00ED5121" w:rsidP="00072C4C">
      <w:pPr>
        <w:pStyle w:val="ListParagraph"/>
        <w:numPr>
          <w:ilvl w:val="0"/>
          <w:numId w:val="10"/>
        </w:numPr>
        <w:jc w:val="both"/>
        <w:rPr>
          <w:rFonts w:asciiTheme="majorHAnsi" w:hAnsiTheme="majorHAnsi"/>
          <w:i/>
        </w:rPr>
      </w:pPr>
      <w:r w:rsidRPr="00ED5121">
        <w:rPr>
          <w:rFonts w:asciiTheme="majorHAnsi" w:hAnsiTheme="majorHAnsi"/>
          <w:i/>
          <w:u w:val="single"/>
        </w:rPr>
        <w:t>Vulnerabilidad:</w:t>
      </w:r>
      <w:r>
        <w:rPr>
          <w:rFonts w:asciiTheme="majorHAnsi" w:hAnsiTheme="majorHAnsi"/>
          <w:i/>
        </w:rPr>
        <w:t xml:space="preserve"> </w:t>
      </w:r>
      <w:r w:rsidR="00072C4C" w:rsidRPr="00072C4C">
        <w:rPr>
          <w:rFonts w:asciiTheme="majorHAnsi" w:hAnsiTheme="majorHAnsi"/>
          <w:i/>
        </w:rPr>
        <w:t>El servidor de manejo y rastreo de unidades y paquetes es un cuello de botella</w:t>
      </w:r>
    </w:p>
    <w:p w14:paraId="1FB90BAE" w14:textId="77777777" w:rsidR="00072C4C" w:rsidRDefault="00072C4C" w:rsidP="00072C4C">
      <w:pPr>
        <w:pStyle w:val="ListParagraph"/>
        <w:jc w:val="both"/>
        <w:rPr>
          <w:rFonts w:asciiTheme="majorHAnsi" w:hAnsiTheme="majorHAnsi"/>
          <w:b/>
          <w:u w:val="single"/>
        </w:rPr>
      </w:pPr>
      <w:r>
        <w:rPr>
          <w:rFonts w:asciiTheme="majorHAnsi" w:hAnsiTheme="majorHAnsi"/>
          <w:b/>
          <w:u w:val="single"/>
        </w:rPr>
        <w:t>Mecanismos</w:t>
      </w:r>
      <w:r w:rsidRPr="00FC582D">
        <w:rPr>
          <w:rFonts w:asciiTheme="majorHAnsi" w:hAnsiTheme="majorHAnsi"/>
          <w:b/>
          <w:u w:val="single"/>
        </w:rPr>
        <w:t xml:space="preserve"> de Solución</w:t>
      </w:r>
    </w:p>
    <w:p w14:paraId="1901DC51" w14:textId="77777777" w:rsidR="00137632" w:rsidRDefault="00072C4C" w:rsidP="00137632">
      <w:pPr>
        <w:pStyle w:val="ListParagraph"/>
        <w:jc w:val="both"/>
        <w:rPr>
          <w:rFonts w:asciiTheme="majorHAnsi" w:hAnsiTheme="majorHAnsi"/>
        </w:rPr>
      </w:pPr>
      <w:r>
        <w:rPr>
          <w:rFonts w:asciiTheme="majorHAnsi" w:hAnsiTheme="majorHAnsi"/>
          <w:b/>
        </w:rPr>
        <w:t>Solución:</w:t>
      </w:r>
      <w:r w:rsidR="00477C98">
        <w:rPr>
          <w:rFonts w:asciiTheme="majorHAnsi" w:hAnsiTheme="majorHAnsi"/>
          <w:b/>
        </w:rPr>
        <w:t xml:space="preserve"> </w:t>
      </w:r>
      <w:r w:rsidR="00477C98" w:rsidRPr="00477C98">
        <w:rPr>
          <w:rFonts w:asciiTheme="majorHAnsi" w:hAnsiTheme="majorHAnsi"/>
        </w:rPr>
        <w:t>Adicionar in</w:t>
      </w:r>
      <w:r w:rsidR="00477C98">
        <w:rPr>
          <w:rFonts w:asciiTheme="majorHAnsi" w:hAnsiTheme="majorHAnsi"/>
        </w:rPr>
        <w:t>fraestructura. Es conveniente tener varios servidores que h</w:t>
      </w:r>
      <w:r w:rsidR="009540AF">
        <w:rPr>
          <w:rFonts w:asciiTheme="majorHAnsi" w:hAnsiTheme="majorHAnsi"/>
        </w:rPr>
        <w:t xml:space="preserve">agan el </w:t>
      </w:r>
      <w:r w:rsidR="00477C98">
        <w:rPr>
          <w:rFonts w:asciiTheme="majorHAnsi" w:hAnsiTheme="majorHAnsi"/>
        </w:rPr>
        <w:t xml:space="preserve">papel del servidor de manejo y </w:t>
      </w:r>
      <w:r w:rsidR="00137632">
        <w:rPr>
          <w:rFonts w:asciiTheme="majorHAnsi" w:hAnsiTheme="majorHAnsi"/>
        </w:rPr>
        <w:t xml:space="preserve">rastreo de unidades y paquetes. </w:t>
      </w:r>
    </w:p>
    <w:p w14:paraId="776DDB8D" w14:textId="77777777" w:rsidR="00137632" w:rsidRDefault="00916400" w:rsidP="00137632">
      <w:pPr>
        <w:pStyle w:val="ListParagraph"/>
        <w:jc w:val="both"/>
        <w:rPr>
          <w:rFonts w:asciiTheme="majorHAnsi" w:hAnsiTheme="majorHAnsi"/>
        </w:rPr>
      </w:pPr>
      <w:r>
        <w:rPr>
          <w:rFonts w:asciiTheme="majorHAnsi" w:hAnsiTheme="majorHAnsi"/>
        </w:rPr>
        <w:t>Este servidor de manejo y rastreo de unidades y paquetes se encarga de las siguientes actividades:</w:t>
      </w:r>
    </w:p>
    <w:p w14:paraId="4C8C9F0B" w14:textId="77777777" w:rsidR="00916400" w:rsidRDefault="00916400" w:rsidP="00916400">
      <w:pPr>
        <w:pStyle w:val="ListParagraph"/>
        <w:numPr>
          <w:ilvl w:val="0"/>
          <w:numId w:val="12"/>
        </w:numPr>
        <w:jc w:val="both"/>
        <w:rPr>
          <w:rFonts w:asciiTheme="majorHAnsi" w:hAnsiTheme="majorHAnsi"/>
        </w:rPr>
      </w:pPr>
      <w:r>
        <w:rPr>
          <w:rFonts w:asciiTheme="majorHAnsi" w:hAnsiTheme="majorHAnsi"/>
        </w:rPr>
        <w:t>Recibir los reportes de cada unidad, cada 60 segundos.</w:t>
      </w:r>
    </w:p>
    <w:p w14:paraId="49BE3559" w14:textId="77777777" w:rsidR="00916400" w:rsidRDefault="00916400" w:rsidP="00916400">
      <w:pPr>
        <w:pStyle w:val="ListParagraph"/>
        <w:numPr>
          <w:ilvl w:val="0"/>
          <w:numId w:val="12"/>
        </w:numPr>
        <w:jc w:val="both"/>
        <w:rPr>
          <w:rFonts w:asciiTheme="majorHAnsi" w:hAnsiTheme="majorHAnsi"/>
        </w:rPr>
      </w:pPr>
      <w:r>
        <w:rPr>
          <w:rFonts w:asciiTheme="majorHAnsi" w:hAnsiTheme="majorHAnsi"/>
        </w:rPr>
        <w:t>Recibir la información del servidor de manejo de órdenes de recogida sobre las nuevas solicitudes.</w:t>
      </w:r>
    </w:p>
    <w:p w14:paraId="211174B2" w14:textId="77777777" w:rsidR="009540AF" w:rsidRDefault="00916400" w:rsidP="009540AF">
      <w:pPr>
        <w:pStyle w:val="ListParagraph"/>
        <w:numPr>
          <w:ilvl w:val="0"/>
          <w:numId w:val="12"/>
        </w:numPr>
        <w:jc w:val="both"/>
        <w:rPr>
          <w:rFonts w:asciiTheme="majorHAnsi" w:hAnsiTheme="majorHAnsi"/>
        </w:rPr>
      </w:pPr>
      <w:r>
        <w:rPr>
          <w:rFonts w:asciiTheme="majorHAnsi" w:hAnsiTheme="majorHAnsi"/>
        </w:rPr>
        <w:t>Calc</w:t>
      </w:r>
      <w:r w:rsidR="009540AF">
        <w:rPr>
          <w:rFonts w:asciiTheme="majorHAnsi" w:hAnsiTheme="majorHAnsi"/>
        </w:rPr>
        <w:t>ular las rutas óptimas cada día.</w:t>
      </w:r>
    </w:p>
    <w:p w14:paraId="35B69094" w14:textId="77777777" w:rsidR="009540AF" w:rsidRDefault="00C60D15" w:rsidP="009540AF">
      <w:pPr>
        <w:ind w:left="708"/>
        <w:jc w:val="both"/>
        <w:rPr>
          <w:rFonts w:asciiTheme="majorHAnsi" w:hAnsiTheme="majorHAnsi"/>
        </w:rPr>
      </w:pPr>
      <w:r>
        <w:rPr>
          <w:rFonts w:asciiTheme="majorHAnsi" w:hAnsiTheme="majorHAnsi"/>
        </w:rPr>
        <w:t xml:space="preserve">Se propone tener 2 servidores. Uno que se encargue de recibir la información de las nuevas </w:t>
      </w:r>
      <w:r w:rsidR="00977D29">
        <w:rPr>
          <w:rFonts w:asciiTheme="majorHAnsi" w:hAnsiTheme="majorHAnsi"/>
        </w:rPr>
        <w:t>órdenes</w:t>
      </w:r>
      <w:r>
        <w:rPr>
          <w:rFonts w:asciiTheme="majorHAnsi" w:hAnsiTheme="majorHAnsi"/>
        </w:rPr>
        <w:t xml:space="preserve"> y de procesar las rutas óptimas tomando información de una base de datos. Y otro que solo se encargue de recibir información de los paquetes y almacenarla en una base de datos. La </w:t>
      </w:r>
      <w:r w:rsidR="00977D29">
        <w:rPr>
          <w:rFonts w:asciiTheme="majorHAnsi" w:hAnsiTheme="majorHAnsi"/>
          <w:i/>
        </w:rPr>
        <w:t>Figura x</w:t>
      </w:r>
      <w:r w:rsidR="00977D29">
        <w:rPr>
          <w:rFonts w:asciiTheme="majorHAnsi" w:hAnsiTheme="majorHAnsi"/>
        </w:rPr>
        <w:t xml:space="preserve"> muestra la solución propuesta.</w:t>
      </w:r>
    </w:p>
    <w:p w14:paraId="37D55548" w14:textId="77777777" w:rsidR="00F74138" w:rsidRPr="00F74138" w:rsidRDefault="00F74138" w:rsidP="00F74138">
      <w:pPr>
        <w:ind w:left="708" w:hanging="1701"/>
        <w:jc w:val="both"/>
        <w:rPr>
          <w:rFonts w:asciiTheme="majorHAnsi" w:hAnsiTheme="majorHAnsi"/>
        </w:rPr>
      </w:pPr>
      <w:r>
        <w:rPr>
          <w:noProof/>
          <w:lang w:val="es-ES" w:eastAsia="es-ES"/>
        </w:rPr>
        <w:lastRenderedPageBreak/>
        <w:drawing>
          <wp:inline distT="0" distB="0" distL="0" distR="0" wp14:anchorId="47338F26" wp14:editId="484F124C">
            <wp:extent cx="6891867" cy="3482584"/>
            <wp:effectExtent l="0" t="0" r="4445"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933175" cy="3503457"/>
                    </a:xfrm>
                    <a:prstGeom prst="rect">
                      <a:avLst/>
                    </a:prstGeom>
                  </pic:spPr>
                </pic:pic>
              </a:graphicData>
            </a:graphic>
          </wp:inline>
        </w:drawing>
      </w:r>
    </w:p>
    <w:p w14:paraId="0E358AFE" w14:textId="335828A4" w:rsidR="00ED5121" w:rsidRDefault="00F74138" w:rsidP="00ED5121">
      <w:pPr>
        <w:pStyle w:val="ListParagraph"/>
        <w:jc w:val="both"/>
        <w:rPr>
          <w:rFonts w:asciiTheme="majorHAnsi" w:hAnsiTheme="majorHAnsi"/>
        </w:rPr>
      </w:pPr>
      <w:r w:rsidRPr="00F74138">
        <w:rPr>
          <w:rFonts w:asciiTheme="majorHAnsi" w:hAnsiTheme="majorHAnsi"/>
        </w:rPr>
        <w:t xml:space="preserve">Como se puede ver en la </w:t>
      </w:r>
      <w:proofErr w:type="gramStart"/>
      <w:r w:rsidR="009D0062">
        <w:rPr>
          <w:rFonts w:asciiTheme="majorHAnsi" w:hAnsiTheme="majorHAnsi"/>
          <w:i/>
        </w:rPr>
        <w:t xml:space="preserve">Figura </w:t>
      </w:r>
      <w:r>
        <w:rPr>
          <w:rFonts w:asciiTheme="majorHAnsi" w:hAnsiTheme="majorHAnsi"/>
          <w:i/>
        </w:rPr>
        <w:t>,</w:t>
      </w:r>
      <w:proofErr w:type="gramEnd"/>
      <w:r>
        <w:rPr>
          <w:rFonts w:asciiTheme="majorHAnsi" w:hAnsiTheme="majorHAnsi"/>
          <w:i/>
        </w:rPr>
        <w:t xml:space="preserve"> </w:t>
      </w:r>
      <w:r w:rsidRPr="00F74138">
        <w:rPr>
          <w:rFonts w:asciiTheme="majorHAnsi" w:hAnsiTheme="majorHAnsi"/>
        </w:rPr>
        <w:t xml:space="preserve">en el cuadrado rojo se encuentran los cambios con respecto a la </w:t>
      </w:r>
      <w:r>
        <w:rPr>
          <w:rFonts w:asciiTheme="majorHAnsi" w:hAnsiTheme="majorHAnsi"/>
          <w:i/>
        </w:rPr>
        <w:t>Figura 1</w:t>
      </w:r>
      <w:r>
        <w:rPr>
          <w:rFonts w:asciiTheme="majorHAnsi" w:hAnsiTheme="majorHAnsi"/>
        </w:rPr>
        <w:t xml:space="preserve"> con la arquitectura original. En esta propuesta el servidor de rastreo de unidades y distribución de paquetes solo se encarga de recibir la información por parte de los paquetes, y almacenarla en la base de datos. El servidor de manejo de información de unidades y cálculo de rutas óptimas es el encargado de recibir la información de nuevas órdenes por parte del servidor de manejo de órdenes de recogida, y calcular las rutas del día con base en esa información, y la información del reporte de las unidades almacenado en la base de datos. La base de datos tiene una réplica, la cual se sincroniza cada cierto tiempo con la original, con el fin de garantizar disponibilidad en caso de algún problema con la base de datos original.</w:t>
      </w:r>
      <w:r w:rsidR="00ED5121">
        <w:rPr>
          <w:rFonts w:asciiTheme="majorHAnsi" w:hAnsiTheme="majorHAnsi"/>
        </w:rPr>
        <w:t xml:space="preserve"> </w:t>
      </w:r>
    </w:p>
    <w:p w14:paraId="3721F1F7" w14:textId="77777777" w:rsidR="003671F5" w:rsidRPr="00F74138" w:rsidRDefault="00ED5121" w:rsidP="00ED5121">
      <w:pPr>
        <w:pStyle w:val="ListParagraph"/>
        <w:jc w:val="both"/>
        <w:rPr>
          <w:rFonts w:asciiTheme="majorHAnsi" w:hAnsiTheme="majorHAnsi"/>
        </w:rPr>
      </w:pPr>
      <w:r>
        <w:rPr>
          <w:rFonts w:asciiTheme="majorHAnsi" w:hAnsiTheme="majorHAnsi"/>
        </w:rPr>
        <w:t>Con esta propuesta se pierde un poco de desempeño, ya que ahora la base de datos esta aparte del servidor y se separaron las tareas en dos servidores,  por lo tanto se manejan más transacciones, lo cual hace que duren un poco más los procesos. Al tener que incluir nuevos servidores, implica que se incurre en el costo de comprar estas máquinas, costos monetarios altos.</w:t>
      </w:r>
      <w:r w:rsidR="00A460BB">
        <w:rPr>
          <w:rFonts w:asciiTheme="majorHAnsi" w:hAnsiTheme="majorHAnsi"/>
        </w:rPr>
        <w:t xml:space="preserve"> Por otro lado, la sincronización entre estos dos servidores y el acceso a la base de datos debe hacerse de manera cuidadosa.</w:t>
      </w:r>
    </w:p>
    <w:p w14:paraId="2C4C5358" w14:textId="77777777" w:rsidR="00072C4C" w:rsidRDefault="00072C4C" w:rsidP="00072C4C">
      <w:pPr>
        <w:pStyle w:val="ListParagraph"/>
        <w:jc w:val="both"/>
        <w:rPr>
          <w:rFonts w:asciiTheme="majorHAnsi" w:hAnsiTheme="majorHAnsi"/>
        </w:rPr>
      </w:pPr>
      <w:r>
        <w:rPr>
          <w:rFonts w:asciiTheme="majorHAnsi" w:hAnsiTheme="majorHAnsi"/>
          <w:b/>
        </w:rPr>
        <w:t xml:space="preserve">Justificación: </w:t>
      </w:r>
      <w:r w:rsidR="00ED5121">
        <w:rPr>
          <w:rFonts w:asciiTheme="majorHAnsi" w:hAnsiTheme="majorHAnsi"/>
        </w:rPr>
        <w:t>la razón de esta propuesta es evitar</w:t>
      </w:r>
      <w:r w:rsidR="00A460BB">
        <w:rPr>
          <w:rFonts w:asciiTheme="majorHAnsi" w:hAnsiTheme="majorHAnsi"/>
        </w:rPr>
        <w:t xml:space="preserve"> que por </w:t>
      </w:r>
      <w:r w:rsidR="005662F0">
        <w:rPr>
          <w:rFonts w:asciiTheme="majorHAnsi" w:hAnsiTheme="majorHAnsi"/>
        </w:rPr>
        <w:t>algu</w:t>
      </w:r>
      <w:r w:rsidR="00A460BB">
        <w:rPr>
          <w:rFonts w:asciiTheme="majorHAnsi" w:hAnsiTheme="majorHAnsi"/>
        </w:rPr>
        <w:t>n</w:t>
      </w:r>
      <w:r w:rsidR="005662F0">
        <w:rPr>
          <w:rFonts w:asciiTheme="majorHAnsi" w:hAnsiTheme="majorHAnsi"/>
        </w:rPr>
        <w:t>a</w:t>
      </w:r>
      <w:r w:rsidR="00A460BB">
        <w:rPr>
          <w:rFonts w:asciiTheme="majorHAnsi" w:hAnsiTheme="majorHAnsi"/>
        </w:rPr>
        <w:t xml:space="preserve"> catástrofe natural se pierda disponibilidad, y se pierda la información.</w:t>
      </w:r>
    </w:p>
    <w:p w14:paraId="07261CCE" w14:textId="77777777" w:rsidR="00A460BB" w:rsidRPr="00ED5121" w:rsidRDefault="00A460BB" w:rsidP="00072C4C">
      <w:pPr>
        <w:pStyle w:val="ListParagraph"/>
        <w:jc w:val="both"/>
        <w:rPr>
          <w:rFonts w:asciiTheme="majorHAnsi" w:hAnsiTheme="majorHAnsi"/>
        </w:rPr>
      </w:pPr>
    </w:p>
    <w:p w14:paraId="5C2BC966" w14:textId="77777777" w:rsidR="00072C4C" w:rsidRDefault="00ED5121" w:rsidP="00E13BF5">
      <w:pPr>
        <w:pStyle w:val="ListParagraph"/>
        <w:numPr>
          <w:ilvl w:val="0"/>
          <w:numId w:val="10"/>
        </w:numPr>
        <w:jc w:val="both"/>
        <w:rPr>
          <w:rFonts w:asciiTheme="majorHAnsi" w:hAnsiTheme="majorHAnsi"/>
          <w:i/>
        </w:rPr>
      </w:pPr>
      <w:r w:rsidRPr="00ED5121">
        <w:rPr>
          <w:rFonts w:asciiTheme="majorHAnsi" w:hAnsiTheme="majorHAnsi"/>
          <w:i/>
          <w:u w:val="single"/>
        </w:rPr>
        <w:t>Vulnerabilidad:</w:t>
      </w:r>
      <w:r>
        <w:rPr>
          <w:rFonts w:asciiTheme="majorHAnsi" w:hAnsiTheme="majorHAnsi"/>
          <w:i/>
        </w:rPr>
        <w:t xml:space="preserve"> </w:t>
      </w:r>
      <w:r w:rsidR="00E13BF5" w:rsidRPr="00E13BF5">
        <w:rPr>
          <w:rFonts w:asciiTheme="majorHAnsi" w:hAnsiTheme="majorHAnsi"/>
          <w:i/>
        </w:rPr>
        <w:t>La comunicación entre los paquetes y el servidor de manejo y rastreo de unidades esta desprotegida</w:t>
      </w:r>
    </w:p>
    <w:p w14:paraId="16DA4199" w14:textId="77777777" w:rsidR="00E13BF5" w:rsidRDefault="00E13BF5" w:rsidP="00E13BF5">
      <w:pPr>
        <w:pStyle w:val="ListParagraph"/>
        <w:jc w:val="both"/>
        <w:rPr>
          <w:rFonts w:asciiTheme="majorHAnsi" w:hAnsiTheme="majorHAnsi"/>
          <w:b/>
          <w:u w:val="single"/>
        </w:rPr>
      </w:pPr>
      <w:r>
        <w:rPr>
          <w:rFonts w:asciiTheme="majorHAnsi" w:hAnsiTheme="majorHAnsi"/>
          <w:b/>
          <w:u w:val="single"/>
        </w:rPr>
        <w:t>Mecanismos</w:t>
      </w:r>
      <w:r w:rsidRPr="00FC582D">
        <w:rPr>
          <w:rFonts w:asciiTheme="majorHAnsi" w:hAnsiTheme="majorHAnsi"/>
          <w:b/>
          <w:u w:val="single"/>
        </w:rPr>
        <w:t xml:space="preserve"> de Solución</w:t>
      </w:r>
    </w:p>
    <w:p w14:paraId="4E134181" w14:textId="240BB1DF" w:rsidR="00E13BF5" w:rsidRPr="00A07118" w:rsidRDefault="00E13BF5" w:rsidP="00E13BF5">
      <w:pPr>
        <w:pStyle w:val="ListParagraph"/>
        <w:jc w:val="both"/>
        <w:rPr>
          <w:rFonts w:asciiTheme="majorHAnsi" w:hAnsiTheme="majorHAnsi"/>
        </w:rPr>
      </w:pPr>
      <w:r>
        <w:rPr>
          <w:rFonts w:asciiTheme="majorHAnsi" w:hAnsiTheme="majorHAnsi"/>
          <w:b/>
        </w:rPr>
        <w:t>Solución</w:t>
      </w:r>
      <w:r w:rsidR="00A07118">
        <w:rPr>
          <w:rFonts w:asciiTheme="majorHAnsi" w:hAnsiTheme="majorHAnsi"/>
          <w:b/>
        </w:rPr>
        <w:t xml:space="preserve">: </w:t>
      </w:r>
      <w:r w:rsidR="00A07118">
        <w:rPr>
          <w:rFonts w:asciiTheme="majorHAnsi" w:hAnsiTheme="majorHAnsi"/>
        </w:rPr>
        <w:t>Se debe establecer un canal seguro, con cifrado asimétrico entre el servidor de manejo y rastreo de unidades y las unidades</w:t>
      </w:r>
      <w:r w:rsidR="00961DCC">
        <w:rPr>
          <w:rFonts w:asciiTheme="majorHAnsi" w:hAnsiTheme="majorHAnsi"/>
        </w:rPr>
        <w:t>, además de esto se debe establecer un protocolo de autentificación</w:t>
      </w:r>
      <w:proofErr w:type="gramStart"/>
      <w:r w:rsidR="00961DCC">
        <w:rPr>
          <w:rFonts w:asciiTheme="majorHAnsi" w:hAnsiTheme="majorHAnsi"/>
        </w:rPr>
        <w:t>.</w:t>
      </w:r>
      <w:r w:rsidR="00A07118">
        <w:rPr>
          <w:rFonts w:asciiTheme="majorHAnsi" w:hAnsiTheme="majorHAnsi"/>
        </w:rPr>
        <w:t>.</w:t>
      </w:r>
      <w:proofErr w:type="gramEnd"/>
      <w:r w:rsidR="00A07118">
        <w:rPr>
          <w:rFonts w:asciiTheme="majorHAnsi" w:hAnsiTheme="majorHAnsi"/>
        </w:rPr>
        <w:t xml:space="preserve"> </w:t>
      </w:r>
    </w:p>
    <w:p w14:paraId="0AD43ED0" w14:textId="4C52C130" w:rsidR="00A07118" w:rsidRPr="00961DCC" w:rsidRDefault="00E13BF5" w:rsidP="00A07118">
      <w:pPr>
        <w:pStyle w:val="ListParagraph"/>
        <w:jc w:val="both"/>
        <w:rPr>
          <w:rFonts w:asciiTheme="majorHAnsi" w:hAnsiTheme="majorHAnsi"/>
        </w:rPr>
      </w:pPr>
      <w:r>
        <w:rPr>
          <w:rFonts w:asciiTheme="majorHAnsi" w:hAnsiTheme="majorHAnsi"/>
          <w:b/>
        </w:rPr>
        <w:lastRenderedPageBreak/>
        <w:t>Justificación</w:t>
      </w:r>
      <w:r w:rsidR="00A07118">
        <w:rPr>
          <w:rFonts w:asciiTheme="majorHAnsi" w:hAnsiTheme="majorHAnsi"/>
          <w:b/>
        </w:rPr>
        <w:t xml:space="preserve">: </w:t>
      </w:r>
      <w:r w:rsidR="00961DCC">
        <w:rPr>
          <w:rFonts w:asciiTheme="majorHAnsi" w:hAnsiTheme="majorHAnsi"/>
        </w:rPr>
        <w:t xml:space="preserve">Se debe establecer un cifrado asimétrico debido a que de esta manera se  puede asegurar que a  la información no se  pueda acceder de una manera fácil, debe ser asimétrica ya que  es información que viaja por una red externa a la compañía, lo cual implicaría más riesgos y la información que se maneja debe ser privada y confidencial de la empresa. Se debe manejar un protocolo de autenticación por parte de las unidades debido a que, como estas son móviles, y no se encuentran en un solo lugar o se puede verificar presencialmente, se debe poder asegurar que la persona que este descifrando la </w:t>
      </w:r>
      <w:r w:rsidR="00374628">
        <w:rPr>
          <w:rFonts w:asciiTheme="majorHAnsi" w:hAnsiTheme="majorHAnsi"/>
        </w:rPr>
        <w:t>información</w:t>
      </w:r>
      <w:r w:rsidR="00961DCC">
        <w:rPr>
          <w:rFonts w:asciiTheme="majorHAnsi" w:hAnsiTheme="majorHAnsi"/>
        </w:rPr>
        <w:t xml:space="preserve"> con la llave publica sea quien dice ser. </w:t>
      </w:r>
    </w:p>
    <w:p w14:paraId="4099609F" w14:textId="6B2B348F" w:rsidR="006277A6" w:rsidRPr="006277A6" w:rsidRDefault="00ED5121" w:rsidP="00A07118">
      <w:pPr>
        <w:pStyle w:val="ListParagraph"/>
        <w:numPr>
          <w:ilvl w:val="0"/>
          <w:numId w:val="10"/>
        </w:numPr>
        <w:jc w:val="both"/>
        <w:rPr>
          <w:rFonts w:asciiTheme="majorHAnsi" w:hAnsiTheme="majorHAnsi"/>
          <w:i/>
        </w:rPr>
      </w:pPr>
      <w:r w:rsidRPr="00ED5121">
        <w:rPr>
          <w:rFonts w:asciiTheme="majorHAnsi" w:hAnsiTheme="majorHAnsi"/>
          <w:i/>
          <w:u w:val="single"/>
        </w:rPr>
        <w:t>Vulnerabilidad:</w:t>
      </w:r>
      <w:r>
        <w:rPr>
          <w:rFonts w:asciiTheme="majorHAnsi" w:hAnsiTheme="majorHAnsi"/>
          <w:i/>
        </w:rPr>
        <w:t xml:space="preserve"> </w:t>
      </w:r>
      <w:r w:rsidR="006277A6" w:rsidRPr="006277A6">
        <w:rPr>
          <w:rFonts w:asciiTheme="majorHAnsi" w:hAnsiTheme="majorHAnsi"/>
          <w:i/>
        </w:rPr>
        <w:t>La información manipulada por el servidor de manejo administrativo y contable está desprotegida</w:t>
      </w:r>
    </w:p>
    <w:p w14:paraId="571C9338" w14:textId="77777777" w:rsidR="006277A6" w:rsidRDefault="006277A6" w:rsidP="006277A6">
      <w:pPr>
        <w:pStyle w:val="ListParagraph"/>
        <w:jc w:val="both"/>
        <w:rPr>
          <w:rFonts w:asciiTheme="majorHAnsi" w:hAnsiTheme="majorHAnsi"/>
          <w:b/>
          <w:u w:val="single"/>
        </w:rPr>
      </w:pPr>
      <w:r>
        <w:rPr>
          <w:rFonts w:asciiTheme="majorHAnsi" w:hAnsiTheme="majorHAnsi"/>
          <w:b/>
          <w:u w:val="single"/>
        </w:rPr>
        <w:t>Mecanismos</w:t>
      </w:r>
      <w:r w:rsidRPr="00FC582D">
        <w:rPr>
          <w:rFonts w:asciiTheme="majorHAnsi" w:hAnsiTheme="majorHAnsi"/>
          <w:b/>
          <w:u w:val="single"/>
        </w:rPr>
        <w:t xml:space="preserve"> de Solución</w:t>
      </w:r>
    </w:p>
    <w:p w14:paraId="7E48B4EA" w14:textId="31835D79" w:rsidR="006277A6" w:rsidRPr="007471CA" w:rsidRDefault="006277A6" w:rsidP="006277A6">
      <w:pPr>
        <w:pStyle w:val="ListParagraph"/>
        <w:jc w:val="both"/>
        <w:rPr>
          <w:rFonts w:asciiTheme="majorHAnsi" w:hAnsiTheme="majorHAnsi"/>
          <w:color w:val="000000" w:themeColor="text1"/>
        </w:rPr>
      </w:pPr>
      <w:r>
        <w:rPr>
          <w:rFonts w:asciiTheme="majorHAnsi" w:hAnsiTheme="majorHAnsi"/>
          <w:b/>
        </w:rPr>
        <w:t>Solución:</w:t>
      </w:r>
      <w:r w:rsidR="00267BD1" w:rsidRPr="00267BD1">
        <w:rPr>
          <w:rFonts w:asciiTheme="majorHAnsi" w:hAnsiTheme="majorHAnsi"/>
          <w:b/>
          <w:color w:val="FF0000"/>
        </w:rPr>
        <w:t xml:space="preserve"> </w:t>
      </w:r>
      <w:r w:rsidR="007471CA">
        <w:rPr>
          <w:rFonts w:asciiTheme="majorHAnsi" w:hAnsiTheme="majorHAnsi"/>
          <w:color w:val="000000" w:themeColor="text1"/>
        </w:rPr>
        <w:t>Se debe establecer un canal seguro por medio del uso de cifrado asimétrico, entre  el servidor de manejo administrativo y los empleados que estén conectados a la intranet de la compañía.</w:t>
      </w:r>
      <w:r w:rsidR="002D65BE">
        <w:rPr>
          <w:rFonts w:asciiTheme="majorHAnsi" w:hAnsiTheme="majorHAnsi"/>
          <w:color w:val="000000" w:themeColor="text1"/>
        </w:rPr>
        <w:t xml:space="preserve"> Además de esto se debe manejar una autentificación de usuarios.</w:t>
      </w:r>
    </w:p>
    <w:p w14:paraId="3DA5CED1" w14:textId="011080A0" w:rsidR="00E13BF5" w:rsidRPr="006277A6" w:rsidRDefault="006277A6" w:rsidP="00E13BF5">
      <w:pPr>
        <w:pStyle w:val="ListParagraph"/>
        <w:jc w:val="both"/>
        <w:rPr>
          <w:rFonts w:asciiTheme="majorHAnsi" w:hAnsiTheme="majorHAnsi"/>
        </w:rPr>
      </w:pPr>
      <w:r>
        <w:rPr>
          <w:rFonts w:asciiTheme="majorHAnsi" w:hAnsiTheme="majorHAnsi"/>
          <w:b/>
        </w:rPr>
        <w:t xml:space="preserve">Justificación: </w:t>
      </w:r>
      <w:r w:rsidR="007471CA">
        <w:rPr>
          <w:rFonts w:asciiTheme="majorHAnsi" w:hAnsiTheme="majorHAnsi"/>
        </w:rPr>
        <w:t>Debido a que se trata de información sensible para la empresa, como lo es la información contable,</w:t>
      </w:r>
      <w:r w:rsidR="00E2785B">
        <w:rPr>
          <w:rFonts w:asciiTheme="majorHAnsi" w:hAnsiTheme="majorHAnsi"/>
        </w:rPr>
        <w:t xml:space="preserve"> y </w:t>
      </w:r>
      <w:r w:rsidR="002D65BE">
        <w:rPr>
          <w:rFonts w:asciiTheme="majorHAnsi" w:hAnsiTheme="majorHAnsi"/>
        </w:rPr>
        <w:t xml:space="preserve"> a pesar de ser información que solo se trata en le empresa, esta información </w:t>
      </w:r>
      <w:r w:rsidR="00E2785B">
        <w:rPr>
          <w:rFonts w:asciiTheme="majorHAnsi" w:hAnsiTheme="majorHAnsi"/>
        </w:rPr>
        <w:t>debe ser cifrado con un cifrado asimétrico, que a pesar de comprometer el desempeño, garantiza un mayor nivel de seguridad que el cifrado simétrico. Se debe manejar al mismo tiempo una autenticación de usuario debido a que se debe garantizar que las personas que tengan acceso a esta información tengan los permisos necesarios.</w:t>
      </w:r>
    </w:p>
    <w:p w14:paraId="38C047DF" w14:textId="77777777" w:rsidR="00D87247" w:rsidRDefault="00D87247" w:rsidP="00D87247">
      <w:pPr>
        <w:pStyle w:val="Heading1"/>
      </w:pPr>
      <w:bookmarkStart w:id="38" w:name="_Toc432442259"/>
      <w:r>
        <w:t>Implementación del Prototipo</w:t>
      </w:r>
      <w:bookmarkEnd w:id="38"/>
    </w:p>
    <w:p w14:paraId="24C6EC26" w14:textId="376A46D7" w:rsidR="001522A2" w:rsidRDefault="001522A2" w:rsidP="001522A2">
      <w:r>
        <w:t>En el .</w:t>
      </w:r>
      <w:proofErr w:type="spellStart"/>
      <w:r>
        <w:t>zip</w:t>
      </w:r>
      <w:proofErr w:type="spellEnd"/>
      <w:r>
        <w:t xml:space="preserve"> del proyecto se puede ver implementado la parte</w:t>
      </w:r>
      <w:r w:rsidR="009E236B">
        <w:t xml:space="preserve"> del </w:t>
      </w:r>
      <w:r>
        <w:t xml:space="preserve"> </w:t>
      </w:r>
      <w:r w:rsidR="009E236B">
        <w:t>sistema de manejo de órdenes.</w:t>
      </w:r>
    </w:p>
    <w:p w14:paraId="71233504" w14:textId="761D1DA1" w:rsidR="00E2785B" w:rsidRDefault="00E2785B" w:rsidP="001522A2">
      <w:r>
        <w:t xml:space="preserve">En la implementación se realizaron </w:t>
      </w:r>
      <w:proofErr w:type="spellStart"/>
      <w:r>
        <w:t>sysouts</w:t>
      </w:r>
      <w:proofErr w:type="spellEnd"/>
      <w:r>
        <w:t>, para comprobar que lo que se mande es lo que llega.</w:t>
      </w:r>
    </w:p>
    <w:p w14:paraId="6A7DC5E0" w14:textId="7772461D" w:rsidR="00E2785B" w:rsidRDefault="00E2785B" w:rsidP="001522A2">
      <w:r>
        <w:rPr>
          <w:noProof/>
          <w:lang w:val="es-ES" w:eastAsia="es-ES"/>
        </w:rPr>
        <w:drawing>
          <wp:inline distT="0" distB="0" distL="0" distR="0" wp14:anchorId="75F8B7D3" wp14:editId="52E0151A">
            <wp:extent cx="5612130" cy="1658680"/>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b="22559"/>
                    <a:stretch/>
                  </pic:blipFill>
                  <pic:spPr bwMode="auto">
                    <a:xfrm>
                      <a:off x="0" y="0"/>
                      <a:ext cx="5612130" cy="1658680"/>
                    </a:xfrm>
                    <a:prstGeom prst="rect">
                      <a:avLst/>
                    </a:prstGeom>
                    <a:ln>
                      <a:noFill/>
                    </a:ln>
                    <a:extLst>
                      <a:ext uri="{53640926-AAD7-44D8-BBD7-CCE9431645EC}">
                        <a14:shadowObscured xmlns:a14="http://schemas.microsoft.com/office/drawing/2010/main"/>
                      </a:ext>
                    </a:extLst>
                  </pic:spPr>
                </pic:pic>
              </a:graphicData>
            </a:graphic>
          </wp:inline>
        </w:drawing>
      </w:r>
    </w:p>
    <w:p w14:paraId="13E30BCD" w14:textId="60561E63" w:rsidR="00E2785B" w:rsidRPr="001522A2" w:rsidRDefault="00E2785B" w:rsidP="001522A2">
      <w:r>
        <w:rPr>
          <w:noProof/>
          <w:lang w:val="es-ES" w:eastAsia="es-ES"/>
        </w:rPr>
        <w:drawing>
          <wp:inline distT="0" distB="0" distL="0" distR="0" wp14:anchorId="62D89B7F" wp14:editId="5FEC6DEB">
            <wp:extent cx="5612130" cy="1438275"/>
            <wp:effectExtent l="0" t="0" r="762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12130" cy="1438275"/>
                    </a:xfrm>
                    <a:prstGeom prst="rect">
                      <a:avLst/>
                    </a:prstGeom>
                  </pic:spPr>
                </pic:pic>
              </a:graphicData>
            </a:graphic>
          </wp:inline>
        </w:drawing>
      </w:r>
      <w:bookmarkStart w:id="39" w:name="_GoBack"/>
      <w:bookmarkEnd w:id="39"/>
    </w:p>
    <w:p w14:paraId="4391FA46" w14:textId="77777777" w:rsidR="00A67FAE" w:rsidRDefault="00A67FAE" w:rsidP="00A67FAE">
      <w:pPr>
        <w:pStyle w:val="Heading1"/>
      </w:pPr>
      <w:bookmarkStart w:id="40" w:name="_Toc432442260"/>
      <w:r>
        <w:lastRenderedPageBreak/>
        <w:t>Referencias</w:t>
      </w:r>
      <w:bookmarkEnd w:id="40"/>
    </w:p>
    <w:p w14:paraId="523B151D" w14:textId="77777777" w:rsidR="00A67FAE" w:rsidRPr="00A67FAE" w:rsidRDefault="00A67FAE" w:rsidP="00A67FAE">
      <w:pPr>
        <w:pStyle w:val="Heading2"/>
      </w:pPr>
      <w:bookmarkStart w:id="41" w:name="_Toc432442261"/>
      <w:r>
        <w:t>Imágenes</w:t>
      </w:r>
      <w:bookmarkEnd w:id="41"/>
    </w:p>
    <w:p w14:paraId="3FA5D087" w14:textId="77777777" w:rsidR="00A67FAE" w:rsidRDefault="00E2785B" w:rsidP="00A500CF">
      <w:hyperlink r:id="rId11" w:history="1">
        <w:r w:rsidR="00A67FAE" w:rsidRPr="009F6032">
          <w:rPr>
            <w:rStyle w:val="Hyperlink"/>
          </w:rPr>
          <w:t>http://www.macworld.com/article/2454226/parcel-122-review-where-in-the-world-is-your-package-use-this-mac-app-to-find-out.html</w:t>
        </w:r>
      </w:hyperlink>
    </w:p>
    <w:p w14:paraId="573DA076" w14:textId="77777777" w:rsidR="00A67FAE" w:rsidRDefault="00E2785B" w:rsidP="00A500CF">
      <w:hyperlink r:id="rId12" w:history="1">
        <w:r w:rsidR="00A67FAE" w:rsidRPr="009F6032">
          <w:rPr>
            <w:rStyle w:val="Hyperlink"/>
          </w:rPr>
          <w:t>http://www.subaru.es/servicios</w:t>
        </w:r>
      </w:hyperlink>
    </w:p>
    <w:p w14:paraId="7241AB67" w14:textId="77777777" w:rsidR="00A67FAE" w:rsidRDefault="00E2785B" w:rsidP="00A500CF">
      <w:hyperlink r:id="rId13" w:history="1">
        <w:r w:rsidR="00A67FAE" w:rsidRPr="009F6032">
          <w:rPr>
            <w:rStyle w:val="Hyperlink"/>
          </w:rPr>
          <w:t>https://pixabay.com/es/servidor-web-red-computadora-567943/</w:t>
        </w:r>
      </w:hyperlink>
    </w:p>
    <w:p w14:paraId="5C5974C5" w14:textId="77777777" w:rsidR="00A67FAE" w:rsidRDefault="00E2785B" w:rsidP="00A500CF">
      <w:hyperlink r:id="rId14" w:history="1">
        <w:r w:rsidR="005011B5" w:rsidRPr="005B2E15">
          <w:rPr>
            <w:rStyle w:val="Hyperlink"/>
          </w:rPr>
          <w:t>http://eucinesis.com/centro-de-formacion/icono-busqueda/</w:t>
        </w:r>
      </w:hyperlink>
    </w:p>
    <w:p w14:paraId="6EE18833" w14:textId="77777777" w:rsidR="005011B5" w:rsidRDefault="00E2785B" w:rsidP="00A500CF">
      <w:hyperlink r:id="rId15" w:history="1">
        <w:r w:rsidR="005011B5" w:rsidRPr="005B2E15">
          <w:rPr>
            <w:rStyle w:val="Hyperlink"/>
          </w:rPr>
          <w:t>http://appzsite.com/</w:t>
        </w:r>
      </w:hyperlink>
    </w:p>
    <w:p w14:paraId="5D32F62D" w14:textId="77777777" w:rsidR="00F8570F" w:rsidRDefault="00E2785B" w:rsidP="00A500CF">
      <w:hyperlink r:id="rId16" w:history="1">
        <w:r w:rsidR="00F8570F" w:rsidRPr="005B2E15">
          <w:rPr>
            <w:rStyle w:val="Hyperlink"/>
          </w:rPr>
          <w:t>http://about-animals.website/uVgU198iIopn/internet-icon.html</w:t>
        </w:r>
      </w:hyperlink>
    </w:p>
    <w:p w14:paraId="071AFAB0" w14:textId="77777777" w:rsidR="00F8570F" w:rsidRDefault="00E2785B" w:rsidP="00A500CF">
      <w:hyperlink r:id="rId17" w:history="1">
        <w:r w:rsidR="007343A1" w:rsidRPr="005B2E15">
          <w:rPr>
            <w:rStyle w:val="Hyperlink"/>
          </w:rPr>
          <w:t>https://commons.wikimedia.org/wiki/File:Person_icon_BLACK-01.svg</w:t>
        </w:r>
      </w:hyperlink>
    </w:p>
    <w:p w14:paraId="310FD95A" w14:textId="77777777" w:rsidR="007343A1" w:rsidRDefault="007343A1" w:rsidP="00A500CF"/>
    <w:p w14:paraId="48121A00" w14:textId="4E2A8436" w:rsidR="005011B5" w:rsidRPr="00A500CF" w:rsidRDefault="005011B5" w:rsidP="00A500CF"/>
    <w:sectPr w:rsidR="005011B5" w:rsidRPr="00A500C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Calibri,Times New Roman">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10.9pt;height:10.9pt" o:bullet="t">
        <v:imagedata r:id="rId1" o:title="mso7A30"/>
      </v:shape>
    </w:pict>
  </w:numPicBullet>
  <w:abstractNum w:abstractNumId="0" w15:restartNumberingAfterBreak="0">
    <w:nsid w:val="0C280512"/>
    <w:multiLevelType w:val="hybridMultilevel"/>
    <w:tmpl w:val="09C427F0"/>
    <w:lvl w:ilvl="0" w:tplc="E6004BC8">
      <w:start w:val="1"/>
      <w:numFmt w:val="decimal"/>
      <w:lvlText w:val="%1."/>
      <w:lvlJc w:val="left"/>
      <w:pPr>
        <w:ind w:left="720" w:hanging="360"/>
      </w:pPr>
      <w:rPr>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0D1807B7"/>
    <w:multiLevelType w:val="hybridMultilevel"/>
    <w:tmpl w:val="3CEA628C"/>
    <w:lvl w:ilvl="0" w:tplc="240A0001">
      <w:start w:val="1"/>
      <w:numFmt w:val="bullet"/>
      <w:lvlText w:val=""/>
      <w:lvlJc w:val="left"/>
      <w:pPr>
        <w:ind w:left="4290" w:hanging="360"/>
      </w:pPr>
      <w:rPr>
        <w:rFonts w:ascii="Symbol" w:hAnsi="Symbol" w:hint="default"/>
      </w:rPr>
    </w:lvl>
    <w:lvl w:ilvl="1" w:tplc="0C0A0003" w:tentative="1">
      <w:start w:val="1"/>
      <w:numFmt w:val="bullet"/>
      <w:lvlText w:val="o"/>
      <w:lvlJc w:val="left"/>
      <w:pPr>
        <w:ind w:left="3570" w:hanging="360"/>
      </w:pPr>
      <w:rPr>
        <w:rFonts w:ascii="Courier New" w:hAnsi="Courier New" w:cs="Courier New" w:hint="default"/>
      </w:rPr>
    </w:lvl>
    <w:lvl w:ilvl="2" w:tplc="0C0A0005" w:tentative="1">
      <w:start w:val="1"/>
      <w:numFmt w:val="bullet"/>
      <w:lvlText w:val=""/>
      <w:lvlJc w:val="left"/>
      <w:pPr>
        <w:ind w:left="4290" w:hanging="360"/>
      </w:pPr>
      <w:rPr>
        <w:rFonts w:ascii="Wingdings" w:hAnsi="Wingdings" w:hint="default"/>
      </w:rPr>
    </w:lvl>
    <w:lvl w:ilvl="3" w:tplc="0C0A0001">
      <w:start w:val="1"/>
      <w:numFmt w:val="bullet"/>
      <w:lvlText w:val=""/>
      <w:lvlJc w:val="left"/>
      <w:pPr>
        <w:ind w:left="2203" w:hanging="360"/>
      </w:pPr>
      <w:rPr>
        <w:rFonts w:ascii="Symbol" w:hAnsi="Symbol" w:hint="default"/>
      </w:rPr>
    </w:lvl>
    <w:lvl w:ilvl="4" w:tplc="0C0A0003" w:tentative="1">
      <w:start w:val="1"/>
      <w:numFmt w:val="bullet"/>
      <w:lvlText w:val="o"/>
      <w:lvlJc w:val="left"/>
      <w:pPr>
        <w:ind w:left="5730" w:hanging="360"/>
      </w:pPr>
      <w:rPr>
        <w:rFonts w:ascii="Courier New" w:hAnsi="Courier New" w:cs="Courier New" w:hint="default"/>
      </w:rPr>
    </w:lvl>
    <w:lvl w:ilvl="5" w:tplc="0C0A0005" w:tentative="1">
      <w:start w:val="1"/>
      <w:numFmt w:val="bullet"/>
      <w:lvlText w:val=""/>
      <w:lvlJc w:val="left"/>
      <w:pPr>
        <w:ind w:left="6450" w:hanging="360"/>
      </w:pPr>
      <w:rPr>
        <w:rFonts w:ascii="Wingdings" w:hAnsi="Wingdings" w:hint="default"/>
      </w:rPr>
    </w:lvl>
    <w:lvl w:ilvl="6" w:tplc="0C0A0001" w:tentative="1">
      <w:start w:val="1"/>
      <w:numFmt w:val="bullet"/>
      <w:lvlText w:val=""/>
      <w:lvlJc w:val="left"/>
      <w:pPr>
        <w:ind w:left="7170" w:hanging="360"/>
      </w:pPr>
      <w:rPr>
        <w:rFonts w:ascii="Symbol" w:hAnsi="Symbol" w:hint="default"/>
      </w:rPr>
    </w:lvl>
    <w:lvl w:ilvl="7" w:tplc="0C0A0003" w:tentative="1">
      <w:start w:val="1"/>
      <w:numFmt w:val="bullet"/>
      <w:lvlText w:val="o"/>
      <w:lvlJc w:val="left"/>
      <w:pPr>
        <w:ind w:left="7890" w:hanging="360"/>
      </w:pPr>
      <w:rPr>
        <w:rFonts w:ascii="Courier New" w:hAnsi="Courier New" w:cs="Courier New" w:hint="default"/>
      </w:rPr>
    </w:lvl>
    <w:lvl w:ilvl="8" w:tplc="0C0A0005" w:tentative="1">
      <w:start w:val="1"/>
      <w:numFmt w:val="bullet"/>
      <w:lvlText w:val=""/>
      <w:lvlJc w:val="left"/>
      <w:pPr>
        <w:ind w:left="8610" w:hanging="360"/>
      </w:pPr>
      <w:rPr>
        <w:rFonts w:ascii="Wingdings" w:hAnsi="Wingdings" w:hint="default"/>
      </w:rPr>
    </w:lvl>
  </w:abstractNum>
  <w:abstractNum w:abstractNumId="2" w15:restartNumberingAfterBreak="0">
    <w:nsid w:val="12AF00A2"/>
    <w:multiLevelType w:val="hybridMultilevel"/>
    <w:tmpl w:val="C6A65D4A"/>
    <w:lvl w:ilvl="0" w:tplc="240A0001">
      <w:start w:val="1"/>
      <w:numFmt w:val="bullet"/>
      <w:lvlText w:val=""/>
      <w:lvlJc w:val="left"/>
      <w:pPr>
        <w:ind w:left="2160" w:hanging="360"/>
      </w:pPr>
      <w:rPr>
        <w:rFonts w:ascii="Symbol" w:hAnsi="Symbol" w:hint="default"/>
      </w:rPr>
    </w:lvl>
    <w:lvl w:ilvl="1" w:tplc="240A0003" w:tentative="1">
      <w:start w:val="1"/>
      <w:numFmt w:val="bullet"/>
      <w:lvlText w:val="o"/>
      <w:lvlJc w:val="left"/>
      <w:pPr>
        <w:ind w:left="2880" w:hanging="360"/>
      </w:pPr>
      <w:rPr>
        <w:rFonts w:ascii="Courier New" w:hAnsi="Courier New" w:cs="Courier New" w:hint="default"/>
      </w:rPr>
    </w:lvl>
    <w:lvl w:ilvl="2" w:tplc="240A0005" w:tentative="1">
      <w:start w:val="1"/>
      <w:numFmt w:val="bullet"/>
      <w:lvlText w:val=""/>
      <w:lvlJc w:val="left"/>
      <w:pPr>
        <w:ind w:left="3600" w:hanging="360"/>
      </w:pPr>
      <w:rPr>
        <w:rFonts w:ascii="Wingdings" w:hAnsi="Wingdings" w:hint="default"/>
      </w:rPr>
    </w:lvl>
    <w:lvl w:ilvl="3" w:tplc="240A0001" w:tentative="1">
      <w:start w:val="1"/>
      <w:numFmt w:val="bullet"/>
      <w:lvlText w:val=""/>
      <w:lvlJc w:val="left"/>
      <w:pPr>
        <w:ind w:left="4320" w:hanging="360"/>
      </w:pPr>
      <w:rPr>
        <w:rFonts w:ascii="Symbol" w:hAnsi="Symbol" w:hint="default"/>
      </w:rPr>
    </w:lvl>
    <w:lvl w:ilvl="4" w:tplc="240A0003" w:tentative="1">
      <w:start w:val="1"/>
      <w:numFmt w:val="bullet"/>
      <w:lvlText w:val="o"/>
      <w:lvlJc w:val="left"/>
      <w:pPr>
        <w:ind w:left="5040" w:hanging="360"/>
      </w:pPr>
      <w:rPr>
        <w:rFonts w:ascii="Courier New" w:hAnsi="Courier New" w:cs="Courier New" w:hint="default"/>
      </w:rPr>
    </w:lvl>
    <w:lvl w:ilvl="5" w:tplc="240A0005" w:tentative="1">
      <w:start w:val="1"/>
      <w:numFmt w:val="bullet"/>
      <w:lvlText w:val=""/>
      <w:lvlJc w:val="left"/>
      <w:pPr>
        <w:ind w:left="5760" w:hanging="360"/>
      </w:pPr>
      <w:rPr>
        <w:rFonts w:ascii="Wingdings" w:hAnsi="Wingdings" w:hint="default"/>
      </w:rPr>
    </w:lvl>
    <w:lvl w:ilvl="6" w:tplc="240A0001" w:tentative="1">
      <w:start w:val="1"/>
      <w:numFmt w:val="bullet"/>
      <w:lvlText w:val=""/>
      <w:lvlJc w:val="left"/>
      <w:pPr>
        <w:ind w:left="6480" w:hanging="360"/>
      </w:pPr>
      <w:rPr>
        <w:rFonts w:ascii="Symbol" w:hAnsi="Symbol" w:hint="default"/>
      </w:rPr>
    </w:lvl>
    <w:lvl w:ilvl="7" w:tplc="240A0003" w:tentative="1">
      <w:start w:val="1"/>
      <w:numFmt w:val="bullet"/>
      <w:lvlText w:val="o"/>
      <w:lvlJc w:val="left"/>
      <w:pPr>
        <w:ind w:left="7200" w:hanging="360"/>
      </w:pPr>
      <w:rPr>
        <w:rFonts w:ascii="Courier New" w:hAnsi="Courier New" w:cs="Courier New" w:hint="default"/>
      </w:rPr>
    </w:lvl>
    <w:lvl w:ilvl="8" w:tplc="240A0005" w:tentative="1">
      <w:start w:val="1"/>
      <w:numFmt w:val="bullet"/>
      <w:lvlText w:val=""/>
      <w:lvlJc w:val="left"/>
      <w:pPr>
        <w:ind w:left="7920" w:hanging="360"/>
      </w:pPr>
      <w:rPr>
        <w:rFonts w:ascii="Wingdings" w:hAnsi="Wingdings" w:hint="default"/>
      </w:rPr>
    </w:lvl>
  </w:abstractNum>
  <w:abstractNum w:abstractNumId="3" w15:restartNumberingAfterBreak="0">
    <w:nsid w:val="17EF5ADA"/>
    <w:multiLevelType w:val="hybridMultilevel"/>
    <w:tmpl w:val="A6A6C0BE"/>
    <w:lvl w:ilvl="0" w:tplc="240A0017">
      <w:start w:val="1"/>
      <w:numFmt w:val="lowerLetter"/>
      <w:lvlText w:val="%1)"/>
      <w:lvlJc w:val="left"/>
      <w:pPr>
        <w:ind w:left="720" w:hanging="360"/>
      </w:pPr>
      <w:rPr>
        <w:rFonts w:hint="default"/>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1BE2660C"/>
    <w:multiLevelType w:val="hybridMultilevel"/>
    <w:tmpl w:val="44E8C50C"/>
    <w:lvl w:ilvl="0" w:tplc="E6004BC8">
      <w:start w:val="1"/>
      <w:numFmt w:val="decimal"/>
      <w:lvlText w:val="%1."/>
      <w:lvlJc w:val="left"/>
      <w:pPr>
        <w:ind w:left="1440" w:hanging="360"/>
      </w:pPr>
      <w:rPr>
        <w:b/>
      </w:r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5" w15:restartNumberingAfterBreak="0">
    <w:nsid w:val="1F16532F"/>
    <w:multiLevelType w:val="hybridMultilevel"/>
    <w:tmpl w:val="CFC0968A"/>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6" w15:restartNumberingAfterBreak="0">
    <w:nsid w:val="2BD83088"/>
    <w:multiLevelType w:val="hybridMultilevel"/>
    <w:tmpl w:val="36F238F4"/>
    <w:lvl w:ilvl="0" w:tplc="E6004BC8">
      <w:start w:val="1"/>
      <w:numFmt w:val="decimal"/>
      <w:lvlText w:val="%1."/>
      <w:lvlJc w:val="left"/>
      <w:pPr>
        <w:ind w:left="1440" w:hanging="360"/>
      </w:pPr>
      <w:rPr>
        <w:b/>
      </w:r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7" w15:restartNumberingAfterBreak="0">
    <w:nsid w:val="302706D2"/>
    <w:multiLevelType w:val="hybridMultilevel"/>
    <w:tmpl w:val="D19CD960"/>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8" w15:restartNumberingAfterBreak="0">
    <w:nsid w:val="342F4001"/>
    <w:multiLevelType w:val="hybridMultilevel"/>
    <w:tmpl w:val="628895BC"/>
    <w:lvl w:ilvl="0" w:tplc="240A0017">
      <w:start w:val="1"/>
      <w:numFmt w:val="lowerLetter"/>
      <w:lvlText w:val="%1)"/>
      <w:lvlJc w:val="left"/>
      <w:pPr>
        <w:ind w:left="1440" w:hanging="360"/>
      </w:p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9" w15:restartNumberingAfterBreak="0">
    <w:nsid w:val="40651C83"/>
    <w:multiLevelType w:val="hybridMultilevel"/>
    <w:tmpl w:val="207C939C"/>
    <w:lvl w:ilvl="0" w:tplc="E6004BC8">
      <w:start w:val="1"/>
      <w:numFmt w:val="decimal"/>
      <w:lvlText w:val="%1."/>
      <w:lvlJc w:val="left"/>
      <w:pPr>
        <w:ind w:left="2160" w:hanging="360"/>
      </w:pPr>
      <w:rPr>
        <w:b/>
      </w:rPr>
    </w:lvl>
    <w:lvl w:ilvl="1" w:tplc="E6004BC8">
      <w:start w:val="1"/>
      <w:numFmt w:val="decimal"/>
      <w:lvlText w:val="%2."/>
      <w:lvlJc w:val="left"/>
      <w:pPr>
        <w:ind w:left="2160" w:hanging="360"/>
      </w:pPr>
      <w:rPr>
        <w:b/>
      </w:r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10" w15:restartNumberingAfterBreak="0">
    <w:nsid w:val="6BB311A9"/>
    <w:multiLevelType w:val="hybridMultilevel"/>
    <w:tmpl w:val="875A2784"/>
    <w:lvl w:ilvl="0" w:tplc="240A0001">
      <w:start w:val="1"/>
      <w:numFmt w:val="bullet"/>
      <w:lvlText w:val=""/>
      <w:lvlJc w:val="left"/>
      <w:pPr>
        <w:ind w:left="2133" w:hanging="360"/>
      </w:pPr>
      <w:rPr>
        <w:rFonts w:ascii="Symbol" w:hAnsi="Symbol" w:hint="default"/>
      </w:rPr>
    </w:lvl>
    <w:lvl w:ilvl="1" w:tplc="240A0003" w:tentative="1">
      <w:start w:val="1"/>
      <w:numFmt w:val="bullet"/>
      <w:lvlText w:val="o"/>
      <w:lvlJc w:val="left"/>
      <w:pPr>
        <w:ind w:left="2853" w:hanging="360"/>
      </w:pPr>
      <w:rPr>
        <w:rFonts w:ascii="Courier New" w:hAnsi="Courier New" w:cs="Courier New" w:hint="default"/>
      </w:rPr>
    </w:lvl>
    <w:lvl w:ilvl="2" w:tplc="240A0005" w:tentative="1">
      <w:start w:val="1"/>
      <w:numFmt w:val="bullet"/>
      <w:lvlText w:val=""/>
      <w:lvlJc w:val="left"/>
      <w:pPr>
        <w:ind w:left="3573" w:hanging="360"/>
      </w:pPr>
      <w:rPr>
        <w:rFonts w:ascii="Wingdings" w:hAnsi="Wingdings" w:hint="default"/>
      </w:rPr>
    </w:lvl>
    <w:lvl w:ilvl="3" w:tplc="240A0001" w:tentative="1">
      <w:start w:val="1"/>
      <w:numFmt w:val="bullet"/>
      <w:lvlText w:val=""/>
      <w:lvlJc w:val="left"/>
      <w:pPr>
        <w:ind w:left="4293" w:hanging="360"/>
      </w:pPr>
      <w:rPr>
        <w:rFonts w:ascii="Symbol" w:hAnsi="Symbol" w:hint="default"/>
      </w:rPr>
    </w:lvl>
    <w:lvl w:ilvl="4" w:tplc="240A0003" w:tentative="1">
      <w:start w:val="1"/>
      <w:numFmt w:val="bullet"/>
      <w:lvlText w:val="o"/>
      <w:lvlJc w:val="left"/>
      <w:pPr>
        <w:ind w:left="5013" w:hanging="360"/>
      </w:pPr>
      <w:rPr>
        <w:rFonts w:ascii="Courier New" w:hAnsi="Courier New" w:cs="Courier New" w:hint="default"/>
      </w:rPr>
    </w:lvl>
    <w:lvl w:ilvl="5" w:tplc="240A0005" w:tentative="1">
      <w:start w:val="1"/>
      <w:numFmt w:val="bullet"/>
      <w:lvlText w:val=""/>
      <w:lvlJc w:val="left"/>
      <w:pPr>
        <w:ind w:left="5733" w:hanging="360"/>
      </w:pPr>
      <w:rPr>
        <w:rFonts w:ascii="Wingdings" w:hAnsi="Wingdings" w:hint="default"/>
      </w:rPr>
    </w:lvl>
    <w:lvl w:ilvl="6" w:tplc="240A0001" w:tentative="1">
      <w:start w:val="1"/>
      <w:numFmt w:val="bullet"/>
      <w:lvlText w:val=""/>
      <w:lvlJc w:val="left"/>
      <w:pPr>
        <w:ind w:left="6453" w:hanging="360"/>
      </w:pPr>
      <w:rPr>
        <w:rFonts w:ascii="Symbol" w:hAnsi="Symbol" w:hint="default"/>
      </w:rPr>
    </w:lvl>
    <w:lvl w:ilvl="7" w:tplc="240A0003" w:tentative="1">
      <w:start w:val="1"/>
      <w:numFmt w:val="bullet"/>
      <w:lvlText w:val="o"/>
      <w:lvlJc w:val="left"/>
      <w:pPr>
        <w:ind w:left="7173" w:hanging="360"/>
      </w:pPr>
      <w:rPr>
        <w:rFonts w:ascii="Courier New" w:hAnsi="Courier New" w:cs="Courier New" w:hint="default"/>
      </w:rPr>
    </w:lvl>
    <w:lvl w:ilvl="8" w:tplc="240A0005" w:tentative="1">
      <w:start w:val="1"/>
      <w:numFmt w:val="bullet"/>
      <w:lvlText w:val=""/>
      <w:lvlJc w:val="left"/>
      <w:pPr>
        <w:ind w:left="7893" w:hanging="360"/>
      </w:pPr>
      <w:rPr>
        <w:rFonts w:ascii="Wingdings" w:hAnsi="Wingdings" w:hint="default"/>
      </w:rPr>
    </w:lvl>
  </w:abstractNum>
  <w:abstractNum w:abstractNumId="11" w15:restartNumberingAfterBreak="0">
    <w:nsid w:val="76835052"/>
    <w:multiLevelType w:val="hybridMultilevel"/>
    <w:tmpl w:val="2FC27AF4"/>
    <w:lvl w:ilvl="0" w:tplc="240A0001">
      <w:start w:val="1"/>
      <w:numFmt w:val="bullet"/>
      <w:lvlText w:val=""/>
      <w:lvlJc w:val="left"/>
      <w:pPr>
        <w:ind w:left="2160" w:hanging="360"/>
      </w:pPr>
      <w:rPr>
        <w:rFonts w:ascii="Symbol" w:hAnsi="Symbol" w:hint="default"/>
      </w:rPr>
    </w:lvl>
    <w:lvl w:ilvl="1" w:tplc="240A0003" w:tentative="1">
      <w:start w:val="1"/>
      <w:numFmt w:val="bullet"/>
      <w:lvlText w:val="o"/>
      <w:lvlJc w:val="left"/>
      <w:pPr>
        <w:ind w:left="2880" w:hanging="360"/>
      </w:pPr>
      <w:rPr>
        <w:rFonts w:ascii="Courier New" w:hAnsi="Courier New" w:cs="Courier New" w:hint="default"/>
      </w:rPr>
    </w:lvl>
    <w:lvl w:ilvl="2" w:tplc="240A0005" w:tentative="1">
      <w:start w:val="1"/>
      <w:numFmt w:val="bullet"/>
      <w:lvlText w:val=""/>
      <w:lvlJc w:val="left"/>
      <w:pPr>
        <w:ind w:left="3600" w:hanging="360"/>
      </w:pPr>
      <w:rPr>
        <w:rFonts w:ascii="Wingdings" w:hAnsi="Wingdings" w:hint="default"/>
      </w:rPr>
    </w:lvl>
    <w:lvl w:ilvl="3" w:tplc="240A0001" w:tentative="1">
      <w:start w:val="1"/>
      <w:numFmt w:val="bullet"/>
      <w:lvlText w:val=""/>
      <w:lvlJc w:val="left"/>
      <w:pPr>
        <w:ind w:left="4320" w:hanging="360"/>
      </w:pPr>
      <w:rPr>
        <w:rFonts w:ascii="Symbol" w:hAnsi="Symbol" w:hint="default"/>
      </w:rPr>
    </w:lvl>
    <w:lvl w:ilvl="4" w:tplc="240A0003" w:tentative="1">
      <w:start w:val="1"/>
      <w:numFmt w:val="bullet"/>
      <w:lvlText w:val="o"/>
      <w:lvlJc w:val="left"/>
      <w:pPr>
        <w:ind w:left="5040" w:hanging="360"/>
      </w:pPr>
      <w:rPr>
        <w:rFonts w:ascii="Courier New" w:hAnsi="Courier New" w:cs="Courier New" w:hint="default"/>
      </w:rPr>
    </w:lvl>
    <w:lvl w:ilvl="5" w:tplc="240A0005" w:tentative="1">
      <w:start w:val="1"/>
      <w:numFmt w:val="bullet"/>
      <w:lvlText w:val=""/>
      <w:lvlJc w:val="left"/>
      <w:pPr>
        <w:ind w:left="5760" w:hanging="360"/>
      </w:pPr>
      <w:rPr>
        <w:rFonts w:ascii="Wingdings" w:hAnsi="Wingdings" w:hint="default"/>
      </w:rPr>
    </w:lvl>
    <w:lvl w:ilvl="6" w:tplc="240A0001" w:tentative="1">
      <w:start w:val="1"/>
      <w:numFmt w:val="bullet"/>
      <w:lvlText w:val=""/>
      <w:lvlJc w:val="left"/>
      <w:pPr>
        <w:ind w:left="6480" w:hanging="360"/>
      </w:pPr>
      <w:rPr>
        <w:rFonts w:ascii="Symbol" w:hAnsi="Symbol" w:hint="default"/>
      </w:rPr>
    </w:lvl>
    <w:lvl w:ilvl="7" w:tplc="240A0003" w:tentative="1">
      <w:start w:val="1"/>
      <w:numFmt w:val="bullet"/>
      <w:lvlText w:val="o"/>
      <w:lvlJc w:val="left"/>
      <w:pPr>
        <w:ind w:left="7200" w:hanging="360"/>
      </w:pPr>
      <w:rPr>
        <w:rFonts w:ascii="Courier New" w:hAnsi="Courier New" w:cs="Courier New" w:hint="default"/>
      </w:rPr>
    </w:lvl>
    <w:lvl w:ilvl="8" w:tplc="240A0005" w:tentative="1">
      <w:start w:val="1"/>
      <w:numFmt w:val="bullet"/>
      <w:lvlText w:val=""/>
      <w:lvlJc w:val="left"/>
      <w:pPr>
        <w:ind w:left="7920" w:hanging="360"/>
      </w:pPr>
      <w:rPr>
        <w:rFonts w:ascii="Wingdings" w:hAnsi="Wingdings" w:hint="default"/>
      </w:rPr>
    </w:lvl>
  </w:abstractNum>
  <w:abstractNum w:abstractNumId="12" w15:restartNumberingAfterBreak="0">
    <w:nsid w:val="76B007A6"/>
    <w:multiLevelType w:val="hybridMultilevel"/>
    <w:tmpl w:val="2D821C6E"/>
    <w:lvl w:ilvl="0" w:tplc="240A0007">
      <w:start w:val="1"/>
      <w:numFmt w:val="bullet"/>
      <w:lvlText w:val=""/>
      <w:lvlPicBulletId w:val="0"/>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12"/>
  </w:num>
  <w:num w:numId="2">
    <w:abstractNumId w:val="3"/>
  </w:num>
  <w:num w:numId="3">
    <w:abstractNumId w:val="8"/>
  </w:num>
  <w:num w:numId="4">
    <w:abstractNumId w:val="4"/>
  </w:num>
  <w:num w:numId="5">
    <w:abstractNumId w:val="10"/>
  </w:num>
  <w:num w:numId="6">
    <w:abstractNumId w:val="9"/>
  </w:num>
  <w:num w:numId="7">
    <w:abstractNumId w:val="6"/>
  </w:num>
  <w:num w:numId="8">
    <w:abstractNumId w:val="11"/>
  </w:num>
  <w:num w:numId="9">
    <w:abstractNumId w:val="2"/>
  </w:num>
  <w:num w:numId="10">
    <w:abstractNumId w:val="0"/>
  </w:num>
  <w:num w:numId="11">
    <w:abstractNumId w:val="7"/>
  </w:num>
  <w:num w:numId="12">
    <w:abstractNumId w:val="5"/>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0849"/>
    <w:rsid w:val="00034751"/>
    <w:rsid w:val="00072C4C"/>
    <w:rsid w:val="00094559"/>
    <w:rsid w:val="000B1A42"/>
    <w:rsid w:val="000E2C1A"/>
    <w:rsid w:val="001222BB"/>
    <w:rsid w:val="00137632"/>
    <w:rsid w:val="001522A2"/>
    <w:rsid w:val="00165517"/>
    <w:rsid w:val="00172B3B"/>
    <w:rsid w:val="001B1994"/>
    <w:rsid w:val="001B23AF"/>
    <w:rsid w:val="00215FD0"/>
    <w:rsid w:val="00257B88"/>
    <w:rsid w:val="00267BD1"/>
    <w:rsid w:val="00275373"/>
    <w:rsid w:val="002A6BA7"/>
    <w:rsid w:val="002B511F"/>
    <w:rsid w:val="002C4B5A"/>
    <w:rsid w:val="002D65BE"/>
    <w:rsid w:val="002E3864"/>
    <w:rsid w:val="00324120"/>
    <w:rsid w:val="00344071"/>
    <w:rsid w:val="003671F5"/>
    <w:rsid w:val="00374628"/>
    <w:rsid w:val="00374C2E"/>
    <w:rsid w:val="003F2CAE"/>
    <w:rsid w:val="003F7D53"/>
    <w:rsid w:val="0040368B"/>
    <w:rsid w:val="00461FD4"/>
    <w:rsid w:val="00477C98"/>
    <w:rsid w:val="004927BE"/>
    <w:rsid w:val="005011B5"/>
    <w:rsid w:val="005011C6"/>
    <w:rsid w:val="0050297B"/>
    <w:rsid w:val="005662F0"/>
    <w:rsid w:val="005A3D71"/>
    <w:rsid w:val="005B1824"/>
    <w:rsid w:val="00620213"/>
    <w:rsid w:val="006277A6"/>
    <w:rsid w:val="006C738D"/>
    <w:rsid w:val="006D445D"/>
    <w:rsid w:val="007343A1"/>
    <w:rsid w:val="00742FD6"/>
    <w:rsid w:val="007471CA"/>
    <w:rsid w:val="007B7D6A"/>
    <w:rsid w:val="007D4565"/>
    <w:rsid w:val="00800B46"/>
    <w:rsid w:val="00825CFC"/>
    <w:rsid w:val="0084220D"/>
    <w:rsid w:val="008A1EDE"/>
    <w:rsid w:val="008D0CD6"/>
    <w:rsid w:val="008E6C3E"/>
    <w:rsid w:val="00900640"/>
    <w:rsid w:val="009033E1"/>
    <w:rsid w:val="00916400"/>
    <w:rsid w:val="00950999"/>
    <w:rsid w:val="009540AF"/>
    <w:rsid w:val="00961DCC"/>
    <w:rsid w:val="00977D29"/>
    <w:rsid w:val="009C40A2"/>
    <w:rsid w:val="009D0062"/>
    <w:rsid w:val="009D3A5E"/>
    <w:rsid w:val="009E236B"/>
    <w:rsid w:val="00A07118"/>
    <w:rsid w:val="00A3231B"/>
    <w:rsid w:val="00A460BB"/>
    <w:rsid w:val="00A500CF"/>
    <w:rsid w:val="00A67FAE"/>
    <w:rsid w:val="00A704E2"/>
    <w:rsid w:val="00AA4B45"/>
    <w:rsid w:val="00AB02B6"/>
    <w:rsid w:val="00AF3FC4"/>
    <w:rsid w:val="00B3235A"/>
    <w:rsid w:val="00B474CD"/>
    <w:rsid w:val="00B83B58"/>
    <w:rsid w:val="00B86782"/>
    <w:rsid w:val="00BC11A7"/>
    <w:rsid w:val="00BE1B4D"/>
    <w:rsid w:val="00BF6909"/>
    <w:rsid w:val="00C20849"/>
    <w:rsid w:val="00C60D15"/>
    <w:rsid w:val="00C75A75"/>
    <w:rsid w:val="00C82B34"/>
    <w:rsid w:val="00CB6FA5"/>
    <w:rsid w:val="00CD512E"/>
    <w:rsid w:val="00D51FE3"/>
    <w:rsid w:val="00D673A8"/>
    <w:rsid w:val="00D87247"/>
    <w:rsid w:val="00D87E2C"/>
    <w:rsid w:val="00DE3621"/>
    <w:rsid w:val="00E13BF5"/>
    <w:rsid w:val="00E26C7B"/>
    <w:rsid w:val="00E2785B"/>
    <w:rsid w:val="00E3593E"/>
    <w:rsid w:val="00E93EAF"/>
    <w:rsid w:val="00ED5121"/>
    <w:rsid w:val="00EE247B"/>
    <w:rsid w:val="00F120C6"/>
    <w:rsid w:val="00F20873"/>
    <w:rsid w:val="00F24BED"/>
    <w:rsid w:val="00F6255C"/>
    <w:rsid w:val="00F74138"/>
    <w:rsid w:val="00F8570F"/>
    <w:rsid w:val="00FC582D"/>
    <w:rsid w:val="00FC6E61"/>
    <w:rsid w:val="00FE449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1DE14AF-9E82-4085-9C42-577B39C680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500CF"/>
  </w:style>
  <w:style w:type="paragraph" w:styleId="Heading1">
    <w:name w:val="heading 1"/>
    <w:basedOn w:val="Normal"/>
    <w:next w:val="Normal"/>
    <w:link w:val="Heading1Char"/>
    <w:uiPriority w:val="9"/>
    <w:qFormat/>
    <w:rsid w:val="00A500C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67FA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500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A500CF"/>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A500CF"/>
    <w:pPr>
      <w:outlineLvl w:val="9"/>
    </w:pPr>
    <w:rPr>
      <w:lang w:val="en-US"/>
    </w:rPr>
  </w:style>
  <w:style w:type="paragraph" w:styleId="Title">
    <w:name w:val="Title"/>
    <w:basedOn w:val="Normal"/>
    <w:next w:val="Normal"/>
    <w:link w:val="TitleChar"/>
    <w:uiPriority w:val="10"/>
    <w:qFormat/>
    <w:rsid w:val="00A500C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500CF"/>
    <w:rPr>
      <w:rFonts w:asciiTheme="majorHAnsi" w:eastAsiaTheme="majorEastAsia" w:hAnsiTheme="majorHAnsi" w:cstheme="majorBidi"/>
      <w:spacing w:val="-10"/>
      <w:kern w:val="28"/>
      <w:sz w:val="56"/>
      <w:szCs w:val="56"/>
    </w:rPr>
  </w:style>
  <w:style w:type="paragraph" w:styleId="TOC1">
    <w:name w:val="toc 1"/>
    <w:basedOn w:val="Normal"/>
    <w:next w:val="Normal"/>
    <w:autoRedefine/>
    <w:uiPriority w:val="39"/>
    <w:unhideWhenUsed/>
    <w:rsid w:val="00A500CF"/>
    <w:pPr>
      <w:spacing w:after="100"/>
    </w:pPr>
  </w:style>
  <w:style w:type="character" w:styleId="Hyperlink">
    <w:name w:val="Hyperlink"/>
    <w:basedOn w:val="DefaultParagraphFont"/>
    <w:uiPriority w:val="99"/>
    <w:unhideWhenUsed/>
    <w:rsid w:val="00A500CF"/>
    <w:rPr>
      <w:color w:val="0563C1" w:themeColor="hyperlink"/>
      <w:u w:val="single"/>
    </w:rPr>
  </w:style>
  <w:style w:type="paragraph" w:styleId="ListParagraph">
    <w:name w:val="List Paragraph"/>
    <w:basedOn w:val="Normal"/>
    <w:uiPriority w:val="34"/>
    <w:qFormat/>
    <w:rsid w:val="00A500CF"/>
    <w:pPr>
      <w:ind w:left="720"/>
      <w:contextualSpacing/>
    </w:pPr>
  </w:style>
  <w:style w:type="character" w:customStyle="1" w:styleId="Heading2Char">
    <w:name w:val="Heading 2 Char"/>
    <w:basedOn w:val="DefaultParagraphFont"/>
    <w:link w:val="Heading2"/>
    <w:uiPriority w:val="9"/>
    <w:rsid w:val="00A67FAE"/>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A67FAE"/>
    <w:pPr>
      <w:spacing w:after="100"/>
      <w:ind w:left="220"/>
    </w:pPr>
  </w:style>
  <w:style w:type="character" w:styleId="FollowedHyperlink">
    <w:name w:val="FollowedHyperlink"/>
    <w:basedOn w:val="DefaultParagraphFont"/>
    <w:uiPriority w:val="99"/>
    <w:semiHidden/>
    <w:unhideWhenUsed/>
    <w:rsid w:val="00DE3621"/>
    <w:rPr>
      <w:color w:val="954F72" w:themeColor="followedHyperlink"/>
      <w:u w:val="single"/>
    </w:rPr>
  </w:style>
  <w:style w:type="paragraph" w:styleId="Revision">
    <w:name w:val="Revision"/>
    <w:hidden/>
    <w:uiPriority w:val="99"/>
    <w:semiHidden/>
    <w:rsid w:val="00DE3621"/>
    <w:pPr>
      <w:spacing w:after="0" w:line="240" w:lineRule="auto"/>
    </w:pPr>
  </w:style>
  <w:style w:type="paragraph" w:styleId="BalloonText">
    <w:name w:val="Balloon Text"/>
    <w:basedOn w:val="Normal"/>
    <w:link w:val="BalloonTextChar"/>
    <w:uiPriority w:val="99"/>
    <w:semiHidden/>
    <w:unhideWhenUsed/>
    <w:rsid w:val="00DE362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E362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pixabay.com/es/servidor-web-red-computadora-567943/"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3.png"/><Relationship Id="rId12" Type="http://schemas.openxmlformats.org/officeDocument/2006/relationships/hyperlink" Target="http://www.subaru.es/servicios" TargetMode="External"/><Relationship Id="rId17" Type="http://schemas.openxmlformats.org/officeDocument/2006/relationships/hyperlink" Target="https://commons.wikimedia.org/wiki/File:Person_icon_BLACK-01.svg" TargetMode="External"/><Relationship Id="rId2" Type="http://schemas.openxmlformats.org/officeDocument/2006/relationships/numbering" Target="numbering.xml"/><Relationship Id="rId16" Type="http://schemas.openxmlformats.org/officeDocument/2006/relationships/hyperlink" Target="http://about-animals.website/uVgU198iIopn/internet-icon.html" TargetMode="External"/><Relationship Id="rId1" Type="http://schemas.openxmlformats.org/officeDocument/2006/relationships/customXml" Target="../customXml/item1.xml"/><Relationship Id="rId6" Type="http://schemas.openxmlformats.org/officeDocument/2006/relationships/image" Target="media/image2.emf"/><Relationship Id="rId11" Type="http://schemas.openxmlformats.org/officeDocument/2006/relationships/hyperlink" Target="http://www.macworld.com/article/2454226/parcel-122-review-where-in-the-world-is-your-package-use-this-mac-app-to-find-out.html" TargetMode="External"/><Relationship Id="rId5" Type="http://schemas.openxmlformats.org/officeDocument/2006/relationships/webSettings" Target="webSettings.xml"/><Relationship Id="rId15" Type="http://schemas.openxmlformats.org/officeDocument/2006/relationships/hyperlink" Target="http://appzsite.com/" TargetMode="External"/><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5.png"/><Relationship Id="rId14" Type="http://schemas.openxmlformats.org/officeDocument/2006/relationships/hyperlink" Target="http://eucinesis.com/centro-de-formacion/icono-busqueda/"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B4D3A9-5D93-4623-A66B-3C0A626574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656</TotalTime>
  <Pages>9</Pages>
  <Words>2623</Words>
  <Characters>14427</Characters>
  <Application>Microsoft Office Word</Application>
  <DocSecurity>0</DocSecurity>
  <Lines>120</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Anamaria Irmgard Mojica Hanke</cp:lastModifiedBy>
  <cp:revision>8</cp:revision>
  <dcterms:created xsi:type="dcterms:W3CDTF">2015-10-18T23:19:00Z</dcterms:created>
  <dcterms:modified xsi:type="dcterms:W3CDTF">2015-10-20T23:48:00Z</dcterms:modified>
</cp:coreProperties>
</file>